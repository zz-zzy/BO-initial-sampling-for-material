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71DB" w14:textId="4FDDFE53" w:rsidR="00AB493A" w:rsidRPr="00597575" w:rsidDel="00597575" w:rsidRDefault="00AB493A" w:rsidP="00597575">
      <w:pPr>
        <w:widowControl/>
        <w:jc w:val="center"/>
        <w:rPr>
          <w:del w:id="0" w:author="Zhe Liu" w:date="2024-10-11T16:47:00Z" w16du:dateUtc="2024-10-11T08:47:00Z"/>
          <w:rFonts w:hint="eastAsia"/>
          <w:b/>
          <w:bCs/>
          <w:color w:val="000000" w:themeColor="text1"/>
          <w:sz w:val="32"/>
          <w:szCs w:val="32"/>
          <w:rPrChange w:id="1" w:author="Zhe Liu" w:date="2024-10-11T16:48:00Z" w16du:dateUtc="2024-10-11T08:48:00Z">
            <w:rPr>
              <w:del w:id="2" w:author="Zhe Liu" w:date="2024-10-11T16:47:00Z" w16du:dateUtc="2024-10-11T08:47:00Z"/>
              <w:rFonts w:hint="eastAsia"/>
              <w:b/>
              <w:bCs/>
              <w:color w:val="000000" w:themeColor="text1"/>
              <w:sz w:val="28"/>
              <w:szCs w:val="28"/>
            </w:rPr>
          </w:rPrChange>
        </w:rPr>
        <w:pPrChange w:id="3" w:author="Zhe Liu" w:date="2024-10-11T16:48:00Z" w16du:dateUtc="2024-10-11T08:48:00Z">
          <w:pPr>
            <w:widowControl/>
            <w:jc w:val="center"/>
          </w:pPr>
        </w:pPrChange>
      </w:pPr>
      <w:del w:id="4" w:author="Zhe Liu" w:date="2024-10-11T16:47:00Z" w16du:dateUtc="2024-10-11T08:47:00Z">
        <w:r w:rsidRPr="00597575" w:rsidDel="00597575">
          <w:rPr>
            <w:rFonts w:hint="eastAsia"/>
            <w:b/>
            <w:bCs/>
            <w:color w:val="000000" w:themeColor="text1"/>
            <w:sz w:val="32"/>
            <w:szCs w:val="32"/>
            <w:rPrChange w:id="5" w:author="Zhe Liu" w:date="2024-10-11T16:48:00Z" w16du:dateUtc="2024-10-11T08:48:00Z">
              <w:rPr>
                <w:rFonts w:hint="eastAsia"/>
                <w:b/>
                <w:bCs/>
                <w:color w:val="000000" w:themeColor="text1"/>
                <w:sz w:val="28"/>
                <w:szCs w:val="28"/>
              </w:rPr>
            </w:rPrChange>
          </w:rPr>
          <w:delText xml:space="preserve">Tailoring </w:delText>
        </w:r>
      </w:del>
      <w:ins w:id="6" w:author="Zhe Liu" w:date="2024-10-11T16:47:00Z" w16du:dateUtc="2024-10-11T08:47:00Z">
        <w:r w:rsidR="00597575" w:rsidRPr="00597575">
          <w:rPr>
            <w:rFonts w:hint="eastAsia"/>
            <w:b/>
            <w:bCs/>
            <w:color w:val="000000" w:themeColor="text1"/>
            <w:sz w:val="32"/>
            <w:szCs w:val="32"/>
            <w:rPrChange w:id="7" w:author="Zhe Liu" w:date="2024-10-11T16:48:00Z" w16du:dateUtc="2024-10-11T08:48:00Z">
              <w:rPr>
                <w:rFonts w:hint="eastAsia"/>
                <w:b/>
                <w:bCs/>
                <w:color w:val="000000" w:themeColor="text1"/>
                <w:sz w:val="28"/>
                <w:szCs w:val="28"/>
              </w:rPr>
            </w:rPrChange>
          </w:rPr>
          <w:t xml:space="preserve">Evaluation of </w:t>
        </w:r>
      </w:ins>
      <w:r w:rsidRPr="00597575">
        <w:rPr>
          <w:rFonts w:hint="eastAsia"/>
          <w:b/>
          <w:bCs/>
          <w:color w:val="000000" w:themeColor="text1"/>
          <w:sz w:val="32"/>
          <w:szCs w:val="32"/>
          <w:rPrChange w:id="8" w:author="Zhe Liu" w:date="2024-10-11T16:48:00Z" w16du:dateUtc="2024-10-11T08:48:00Z">
            <w:rPr>
              <w:rFonts w:hint="eastAsia"/>
              <w:b/>
              <w:bCs/>
              <w:color w:val="000000" w:themeColor="text1"/>
              <w:sz w:val="28"/>
              <w:szCs w:val="28"/>
            </w:rPr>
          </w:rPrChange>
        </w:rPr>
        <w:t xml:space="preserve">Initial </w:t>
      </w:r>
      <w:r w:rsidRPr="00597575">
        <w:rPr>
          <w:b/>
          <w:bCs/>
          <w:color w:val="000000" w:themeColor="text1"/>
          <w:sz w:val="32"/>
          <w:szCs w:val="32"/>
          <w:rPrChange w:id="9" w:author="Zhe Liu" w:date="2024-10-11T16:48:00Z" w16du:dateUtc="2024-10-11T08:48:00Z">
            <w:rPr>
              <w:b/>
              <w:bCs/>
              <w:color w:val="000000" w:themeColor="text1"/>
              <w:sz w:val="28"/>
              <w:szCs w:val="28"/>
            </w:rPr>
          </w:rPrChange>
        </w:rPr>
        <w:t>Sampling Strategies for Bayesian Optimization</w:t>
      </w:r>
      <w:ins w:id="10" w:author="Zhe Liu" w:date="2024-10-11T16:48:00Z" w16du:dateUtc="2024-10-11T08:48:00Z">
        <w:r w:rsidR="00597575" w:rsidRPr="00597575">
          <w:rPr>
            <w:rFonts w:hint="eastAsia"/>
            <w:b/>
            <w:bCs/>
            <w:color w:val="000000" w:themeColor="text1"/>
            <w:sz w:val="32"/>
            <w:szCs w:val="32"/>
            <w:rPrChange w:id="11" w:author="Zhe Liu" w:date="2024-10-11T16:48:00Z" w16du:dateUtc="2024-10-11T08:48:00Z">
              <w:rPr>
                <w:rFonts w:hint="eastAsia"/>
                <w:b/>
                <w:bCs/>
                <w:color w:val="000000" w:themeColor="text1"/>
                <w:sz w:val="28"/>
                <w:szCs w:val="28"/>
              </w:rPr>
            </w:rPrChange>
          </w:rPr>
          <w:t xml:space="preserve"> </w:t>
        </w:r>
      </w:ins>
    </w:p>
    <w:p w14:paraId="2ABFF6DA" w14:textId="474C3007" w:rsidR="005A6285" w:rsidRPr="00597575" w:rsidRDefault="00AB493A" w:rsidP="00597575">
      <w:pPr>
        <w:widowControl/>
        <w:jc w:val="center"/>
        <w:rPr>
          <w:b/>
          <w:bCs/>
          <w:color w:val="000000" w:themeColor="text1"/>
          <w:sz w:val="32"/>
          <w:szCs w:val="32"/>
          <w:rPrChange w:id="12" w:author="Zhe Liu" w:date="2024-10-11T16:48:00Z" w16du:dateUtc="2024-10-11T08:48:00Z">
            <w:rPr>
              <w:b/>
              <w:bCs/>
              <w:color w:val="000000" w:themeColor="text1"/>
              <w:sz w:val="28"/>
              <w:szCs w:val="28"/>
            </w:rPr>
          </w:rPrChange>
        </w:rPr>
      </w:pPr>
      <w:del w:id="13" w:author="Zhe Liu" w:date="2024-10-11T16:47:00Z" w16du:dateUtc="2024-10-11T08:47:00Z">
        <w:r w:rsidRPr="00597575" w:rsidDel="00597575">
          <w:rPr>
            <w:b/>
            <w:bCs/>
            <w:color w:val="000000" w:themeColor="text1"/>
            <w:sz w:val="32"/>
            <w:szCs w:val="32"/>
            <w:rPrChange w:id="14" w:author="Zhe Liu" w:date="2024-10-11T16:48:00Z" w16du:dateUtc="2024-10-11T08:48:00Z">
              <w:rPr>
                <w:b/>
                <w:bCs/>
                <w:color w:val="000000" w:themeColor="text1"/>
                <w:sz w:val="28"/>
                <w:szCs w:val="28"/>
              </w:rPr>
            </w:rPrChange>
          </w:rPr>
          <w:delText>in Material</w:delText>
        </w:r>
        <w:r w:rsidRPr="00597575" w:rsidDel="00597575">
          <w:rPr>
            <w:rFonts w:hint="eastAsia"/>
            <w:b/>
            <w:bCs/>
            <w:color w:val="000000" w:themeColor="text1"/>
            <w:sz w:val="32"/>
            <w:szCs w:val="32"/>
            <w:rPrChange w:id="15" w:author="Zhe Liu" w:date="2024-10-11T16:48:00Z" w16du:dateUtc="2024-10-11T08:48:00Z">
              <w:rPr>
                <w:rFonts w:hint="eastAsia"/>
                <w:b/>
                <w:bCs/>
                <w:color w:val="000000" w:themeColor="text1"/>
                <w:sz w:val="28"/>
                <w:szCs w:val="28"/>
              </w:rPr>
            </w:rPrChange>
          </w:rPr>
          <w:delText>s</w:delText>
        </w:r>
        <w:r w:rsidRPr="00597575" w:rsidDel="00597575">
          <w:rPr>
            <w:b/>
            <w:bCs/>
            <w:color w:val="000000" w:themeColor="text1"/>
            <w:sz w:val="32"/>
            <w:szCs w:val="32"/>
            <w:rPrChange w:id="16" w:author="Zhe Liu" w:date="2024-10-11T16:48:00Z" w16du:dateUtc="2024-10-11T08:48:00Z">
              <w:rPr>
                <w:b/>
                <w:bCs/>
                <w:color w:val="000000" w:themeColor="text1"/>
                <w:sz w:val="28"/>
                <w:szCs w:val="28"/>
              </w:rPr>
            </w:rPrChange>
          </w:rPr>
          <w:delText xml:space="preserve"> </w:delText>
        </w:r>
      </w:del>
      <w:r w:rsidRPr="00597575">
        <w:rPr>
          <w:rFonts w:hint="eastAsia"/>
          <w:b/>
          <w:bCs/>
          <w:color w:val="000000" w:themeColor="text1"/>
          <w:sz w:val="32"/>
          <w:szCs w:val="32"/>
          <w:rPrChange w:id="17" w:author="Zhe Liu" w:date="2024-10-11T16:48:00Z" w16du:dateUtc="2024-10-11T08:48:00Z">
            <w:rPr>
              <w:rFonts w:hint="eastAsia"/>
              <w:b/>
              <w:bCs/>
              <w:color w:val="000000" w:themeColor="text1"/>
              <w:sz w:val="28"/>
              <w:szCs w:val="28"/>
            </w:rPr>
          </w:rPrChange>
        </w:rPr>
        <w:t>T</w:t>
      </w:r>
      <w:r w:rsidRPr="00597575">
        <w:rPr>
          <w:b/>
          <w:bCs/>
          <w:color w:val="000000" w:themeColor="text1"/>
          <w:sz w:val="32"/>
          <w:szCs w:val="32"/>
          <w:rPrChange w:id="18" w:author="Zhe Liu" w:date="2024-10-11T16:48:00Z" w16du:dateUtc="2024-10-11T08:48:00Z">
            <w:rPr>
              <w:b/>
              <w:bCs/>
              <w:color w:val="000000" w:themeColor="text1"/>
              <w:sz w:val="28"/>
              <w:szCs w:val="28"/>
            </w:rPr>
          </w:rPrChange>
        </w:rPr>
        <w:t>asks</w:t>
      </w:r>
      <w:r w:rsidRPr="00597575">
        <w:rPr>
          <w:rFonts w:hint="eastAsia"/>
          <w:b/>
          <w:bCs/>
          <w:color w:val="000000" w:themeColor="text1"/>
          <w:sz w:val="32"/>
          <w:szCs w:val="32"/>
          <w:rPrChange w:id="19" w:author="Zhe Liu" w:date="2024-10-11T16:48:00Z" w16du:dateUtc="2024-10-11T08:48:00Z">
            <w:rPr>
              <w:rFonts w:hint="eastAsia"/>
              <w:b/>
              <w:bCs/>
              <w:color w:val="000000" w:themeColor="text1"/>
              <w:sz w:val="28"/>
              <w:szCs w:val="28"/>
            </w:rPr>
          </w:rPrChange>
        </w:rPr>
        <w:t xml:space="preserve"> </w:t>
      </w:r>
      <w:del w:id="20" w:author="Zhe Liu" w:date="2024-10-11T16:47:00Z" w16du:dateUtc="2024-10-11T08:47:00Z">
        <w:r w:rsidRPr="00597575" w:rsidDel="00597575">
          <w:rPr>
            <w:rFonts w:hint="eastAsia"/>
            <w:b/>
            <w:bCs/>
            <w:color w:val="000000" w:themeColor="text1"/>
            <w:sz w:val="32"/>
            <w:szCs w:val="32"/>
            <w:rPrChange w:id="21" w:author="Zhe Liu" w:date="2024-10-11T16:48:00Z" w16du:dateUtc="2024-10-11T08:48:00Z">
              <w:rPr>
                <w:rFonts w:hint="eastAsia"/>
                <w:b/>
                <w:bCs/>
                <w:color w:val="000000" w:themeColor="text1"/>
                <w:sz w:val="28"/>
                <w:szCs w:val="28"/>
              </w:rPr>
            </w:rPrChange>
          </w:rPr>
          <w:delText>Based on Data Availability</w:delText>
        </w:r>
      </w:del>
      <w:ins w:id="22" w:author="Zhe Liu" w:date="2024-10-11T16:47:00Z" w16du:dateUtc="2024-10-11T08:47:00Z">
        <w:r w:rsidR="00597575" w:rsidRPr="00597575">
          <w:rPr>
            <w:rFonts w:hint="eastAsia"/>
            <w:b/>
            <w:bCs/>
            <w:color w:val="000000" w:themeColor="text1"/>
            <w:sz w:val="32"/>
            <w:szCs w:val="32"/>
            <w:rPrChange w:id="23" w:author="Zhe Liu" w:date="2024-10-11T16:48:00Z" w16du:dateUtc="2024-10-11T08:48:00Z">
              <w:rPr>
                <w:rFonts w:hint="eastAsia"/>
                <w:b/>
                <w:bCs/>
                <w:color w:val="000000" w:themeColor="text1"/>
                <w:sz w:val="28"/>
                <w:szCs w:val="28"/>
              </w:rPr>
            </w:rPrChange>
          </w:rPr>
          <w:t>in Material Science</w:t>
        </w:r>
      </w:ins>
    </w:p>
    <w:p w14:paraId="09C2125B" w14:textId="682B24F2" w:rsidR="002D3914" w:rsidRDefault="002D3914" w:rsidP="00393773">
      <w:pPr>
        <w:widowControl/>
        <w:jc w:val="left"/>
        <w:rPr>
          <w:b/>
          <w:bCs/>
          <w:sz w:val="28"/>
          <w:szCs w:val="28"/>
        </w:rPr>
      </w:pPr>
      <w:r>
        <w:rPr>
          <w:b/>
          <w:bCs/>
          <w:sz w:val="28"/>
          <w:szCs w:val="28"/>
        </w:rPr>
        <w:t>A</w:t>
      </w:r>
      <w:r>
        <w:rPr>
          <w:rFonts w:hint="eastAsia"/>
          <w:b/>
          <w:bCs/>
          <w:sz w:val="28"/>
          <w:szCs w:val="28"/>
        </w:rPr>
        <w:t>bstrac</w:t>
      </w:r>
      <w:r w:rsidR="00997B7F">
        <w:rPr>
          <w:rFonts w:hint="eastAsia"/>
          <w:b/>
          <w:bCs/>
          <w:sz w:val="28"/>
          <w:szCs w:val="28"/>
        </w:rPr>
        <w:t>t</w:t>
      </w:r>
    </w:p>
    <w:p w14:paraId="6D146C6A" w14:textId="2C54D89C" w:rsidR="00977A87" w:rsidRPr="00CE7C32" w:rsidRDefault="00977A87" w:rsidP="00CE7C32">
      <w:pPr>
        <w:widowControl/>
        <w:spacing w:line="276" w:lineRule="auto"/>
        <w:ind w:firstLine="420"/>
        <w:rPr>
          <w:sz w:val="24"/>
          <w:szCs w:val="24"/>
          <w:rPrChange w:id="24" w:author="Zhe Liu" w:date="2024-10-11T16:37:00Z" w16du:dateUtc="2024-10-11T08:37:00Z">
            <w:rPr/>
          </w:rPrChange>
        </w:rPr>
        <w:pPrChange w:id="25" w:author="Zhe Liu" w:date="2024-10-11T16:37:00Z" w16du:dateUtc="2024-10-11T08:37:00Z">
          <w:pPr>
            <w:widowControl/>
            <w:ind w:firstLine="420"/>
          </w:pPr>
        </w:pPrChange>
      </w:pPr>
      <w:r w:rsidRPr="00CE7C32">
        <w:rPr>
          <w:sz w:val="24"/>
          <w:szCs w:val="24"/>
          <w:rPrChange w:id="26" w:author="Zhe Liu" w:date="2024-10-11T16:37:00Z" w16du:dateUtc="2024-10-11T08:37:00Z">
            <w:rPr/>
          </w:rPrChange>
        </w:rPr>
        <w:t xml:space="preserve">Compared to traditional experimental designs, </w:t>
      </w:r>
      <w:r w:rsidRPr="00CE7C32">
        <w:rPr>
          <w:rFonts w:hint="eastAsia"/>
          <w:sz w:val="24"/>
          <w:szCs w:val="24"/>
          <w:rPrChange w:id="27" w:author="Zhe Liu" w:date="2024-10-11T16:37:00Z" w16du:dateUtc="2024-10-11T08:37:00Z">
            <w:rPr>
              <w:rFonts w:hint="eastAsia"/>
            </w:rPr>
          </w:rPrChange>
        </w:rPr>
        <w:t>M</w:t>
      </w:r>
      <w:r w:rsidRPr="00CE7C32">
        <w:rPr>
          <w:sz w:val="24"/>
          <w:szCs w:val="24"/>
          <w:rPrChange w:id="28" w:author="Zhe Liu" w:date="2024-10-11T16:37:00Z" w16du:dateUtc="2024-10-11T08:37:00Z">
            <w:rPr/>
          </w:rPrChange>
        </w:rPr>
        <w:t xml:space="preserve">achine </w:t>
      </w:r>
      <w:r w:rsidRPr="00CE7C32">
        <w:rPr>
          <w:rFonts w:hint="eastAsia"/>
          <w:sz w:val="24"/>
          <w:szCs w:val="24"/>
          <w:rPrChange w:id="29" w:author="Zhe Liu" w:date="2024-10-11T16:37:00Z" w16du:dateUtc="2024-10-11T08:37:00Z">
            <w:rPr>
              <w:rFonts w:hint="eastAsia"/>
            </w:rPr>
          </w:rPrChange>
        </w:rPr>
        <w:t>L</w:t>
      </w:r>
      <w:r w:rsidRPr="00CE7C32">
        <w:rPr>
          <w:sz w:val="24"/>
          <w:szCs w:val="24"/>
          <w:rPrChange w:id="30" w:author="Zhe Liu" w:date="2024-10-11T16:37:00Z" w16du:dateUtc="2024-10-11T08:37:00Z">
            <w:rPr/>
          </w:rPrChange>
        </w:rPr>
        <w:t xml:space="preserve">earning-based optimization strategies, such as Bayesian optimization, have shown promising results in materials development tasks. </w:t>
      </w:r>
      <w:r w:rsidR="00821907" w:rsidRPr="00CE7C32">
        <w:rPr>
          <w:sz w:val="24"/>
          <w:szCs w:val="24"/>
          <w:rPrChange w:id="31" w:author="Zhe Liu" w:date="2024-10-11T16:37:00Z" w16du:dateUtc="2024-10-11T08:37:00Z">
            <w:rPr/>
          </w:rPrChange>
        </w:rPr>
        <w:t>Before commencing an optimization task, it is crucial to perform initial sampling to collect preliminary experimental data</w:t>
      </w:r>
      <w:r w:rsidRPr="00CE7C32">
        <w:rPr>
          <w:sz w:val="24"/>
          <w:szCs w:val="24"/>
          <w:rPrChange w:id="32" w:author="Zhe Liu" w:date="2024-10-11T16:37:00Z" w16du:dateUtc="2024-10-11T08:37:00Z">
            <w:rPr/>
          </w:rPrChange>
        </w:rPr>
        <w:t xml:space="preserve">, </w:t>
      </w:r>
      <w:r w:rsidR="00821907" w:rsidRPr="00CE7C32">
        <w:rPr>
          <w:sz w:val="24"/>
          <w:szCs w:val="24"/>
          <w:rPrChange w:id="33" w:author="Zhe Liu" w:date="2024-10-11T16:37:00Z" w16du:dateUtc="2024-10-11T08:37:00Z">
            <w:rPr/>
          </w:rPrChange>
        </w:rPr>
        <w:t>which then facilitates the construction of a machine learning model and indicates the subsequent optimization direction</w:t>
      </w:r>
      <w:r w:rsidRPr="00CE7C32">
        <w:rPr>
          <w:sz w:val="24"/>
          <w:szCs w:val="24"/>
          <w:rPrChange w:id="34" w:author="Zhe Liu" w:date="2024-10-11T16:37:00Z" w16du:dateUtc="2024-10-11T08:37:00Z">
            <w:rPr/>
          </w:rPrChange>
        </w:rPr>
        <w:t xml:space="preserve">. Most researchers tend to focus on the model and optimization strategies while overlooking the impact of the initial sampling strategy.  </w:t>
      </w:r>
    </w:p>
    <w:p w14:paraId="75E3C40D" w14:textId="31DFCE01" w:rsidR="00977A87" w:rsidRPr="00CE7C32" w:rsidRDefault="00977A87" w:rsidP="00CE7C32">
      <w:pPr>
        <w:widowControl/>
        <w:spacing w:line="276" w:lineRule="auto"/>
        <w:ind w:firstLine="420"/>
        <w:rPr>
          <w:sz w:val="24"/>
          <w:szCs w:val="24"/>
          <w:rPrChange w:id="35" w:author="Zhe Liu" w:date="2024-10-11T16:37:00Z" w16du:dateUtc="2024-10-11T08:37:00Z">
            <w:rPr/>
          </w:rPrChange>
        </w:rPr>
        <w:pPrChange w:id="36" w:author="Zhe Liu" w:date="2024-10-11T16:37:00Z" w16du:dateUtc="2024-10-11T08:37:00Z">
          <w:pPr>
            <w:widowControl/>
            <w:ind w:firstLine="420"/>
          </w:pPr>
        </w:pPrChange>
      </w:pPr>
      <w:r w:rsidRPr="00CE7C32">
        <w:rPr>
          <w:sz w:val="24"/>
          <w:szCs w:val="24"/>
          <w:rPrChange w:id="37" w:author="Zhe Liu" w:date="2024-10-11T16:37:00Z" w16du:dateUtc="2024-10-11T08:37:00Z">
            <w:rPr/>
          </w:rPrChange>
        </w:rPr>
        <w:t>In this study, we propose two initial sampling strategies: Euclidean</w:t>
      </w:r>
      <w:r w:rsidR="007F09B5" w:rsidRPr="00CE7C32">
        <w:rPr>
          <w:rFonts w:hint="eastAsia"/>
          <w:sz w:val="24"/>
          <w:szCs w:val="24"/>
          <w:rPrChange w:id="38" w:author="Zhe Liu" w:date="2024-10-11T16:37:00Z" w16du:dateUtc="2024-10-11T08:37:00Z">
            <w:rPr>
              <w:rFonts w:hint="eastAsia"/>
            </w:rPr>
          </w:rPrChange>
        </w:rPr>
        <w:t xml:space="preserve"> </w:t>
      </w:r>
      <w:r w:rsidRPr="00CE7C32">
        <w:rPr>
          <w:sz w:val="24"/>
          <w:szCs w:val="24"/>
          <w:rPrChange w:id="39" w:author="Zhe Liu" w:date="2024-10-11T16:37:00Z" w16du:dateUtc="2024-10-11T08:37:00Z">
            <w:rPr/>
          </w:rPrChange>
        </w:rPr>
        <w:t>distance</w:t>
      </w:r>
      <w:r w:rsidR="00AE59E0" w:rsidRPr="00CE7C32">
        <w:rPr>
          <w:rFonts w:hint="eastAsia"/>
          <w:sz w:val="24"/>
          <w:szCs w:val="24"/>
          <w:rPrChange w:id="40" w:author="Zhe Liu" w:date="2024-10-11T16:37:00Z" w16du:dateUtc="2024-10-11T08:37:00Z">
            <w:rPr>
              <w:rFonts w:hint="eastAsia"/>
            </w:rPr>
          </w:rPrChange>
        </w:rPr>
        <w:t xml:space="preserve"> </w:t>
      </w:r>
      <w:r w:rsidRPr="00CE7C32">
        <w:rPr>
          <w:sz w:val="24"/>
          <w:szCs w:val="24"/>
          <w:rPrChange w:id="41" w:author="Zhe Liu" w:date="2024-10-11T16:37:00Z" w16du:dateUtc="2024-10-11T08:37:00Z">
            <w:rPr/>
          </w:rPrChange>
        </w:rPr>
        <w:t xml:space="preserve">sampling and </w:t>
      </w:r>
      <w:bookmarkStart w:id="42" w:name="_Hlk178528300"/>
      <w:r w:rsidR="007F09B5" w:rsidRPr="00CE7C32">
        <w:rPr>
          <w:rFonts w:hint="eastAsia"/>
          <w:sz w:val="24"/>
          <w:szCs w:val="24"/>
          <w:rPrChange w:id="43" w:author="Zhe Liu" w:date="2024-10-11T16:37:00Z" w16du:dateUtc="2024-10-11T08:37:00Z">
            <w:rPr>
              <w:rFonts w:hint="eastAsia"/>
            </w:rPr>
          </w:rPrChange>
        </w:rPr>
        <w:t>K</w:t>
      </w:r>
      <w:r w:rsidR="00484873" w:rsidRPr="00CE7C32">
        <w:rPr>
          <w:rFonts w:hint="eastAsia"/>
          <w:sz w:val="24"/>
          <w:szCs w:val="24"/>
          <w:rPrChange w:id="44" w:author="Zhe Liu" w:date="2024-10-11T16:37:00Z" w16du:dateUtc="2024-10-11T08:37:00Z">
            <w:rPr>
              <w:rFonts w:hint="eastAsia"/>
            </w:rPr>
          </w:rPrChange>
        </w:rPr>
        <w:t>nowledge</w:t>
      </w:r>
      <w:r w:rsidR="007F09B5" w:rsidRPr="00CE7C32">
        <w:rPr>
          <w:rFonts w:hint="eastAsia"/>
          <w:sz w:val="24"/>
          <w:szCs w:val="24"/>
          <w:rPrChange w:id="45" w:author="Zhe Liu" w:date="2024-10-11T16:37:00Z" w16du:dateUtc="2024-10-11T08:37:00Z">
            <w:rPr>
              <w:rFonts w:hint="eastAsia"/>
            </w:rPr>
          </w:rPrChange>
        </w:rPr>
        <w:t xml:space="preserve"> </w:t>
      </w:r>
      <w:r w:rsidRPr="00CE7C32">
        <w:rPr>
          <w:sz w:val="24"/>
          <w:szCs w:val="24"/>
          <w:rPrChange w:id="46" w:author="Zhe Liu" w:date="2024-10-11T16:37:00Z" w16du:dateUtc="2024-10-11T08:37:00Z">
            <w:rPr/>
          </w:rPrChange>
        </w:rPr>
        <w:t>transfer sampling</w:t>
      </w:r>
      <w:bookmarkEnd w:id="42"/>
      <w:r w:rsidRPr="00CE7C32">
        <w:rPr>
          <w:sz w:val="24"/>
          <w:szCs w:val="24"/>
          <w:rPrChange w:id="47" w:author="Zhe Liu" w:date="2024-10-11T16:37:00Z" w16du:dateUtc="2024-10-11T08:37:00Z">
            <w:rPr/>
          </w:rPrChange>
        </w:rPr>
        <w:t xml:space="preserve">. </w:t>
      </w:r>
      <w:r w:rsidR="00524659" w:rsidRPr="00CE7C32">
        <w:rPr>
          <w:sz w:val="24"/>
          <w:szCs w:val="24"/>
          <w:rPrChange w:id="48" w:author="Zhe Liu" w:date="2024-10-11T16:37:00Z" w16du:dateUtc="2024-10-11T08:37:00Z">
            <w:rPr/>
          </w:rPrChange>
        </w:rPr>
        <w:t xml:space="preserve">These two strategies can address different scenarios </w:t>
      </w:r>
      <w:r w:rsidR="00524659" w:rsidRPr="00CE7C32">
        <w:rPr>
          <w:rFonts w:hint="eastAsia"/>
          <w:sz w:val="24"/>
          <w:szCs w:val="24"/>
          <w:rPrChange w:id="49" w:author="Zhe Liu" w:date="2024-10-11T16:37:00Z" w16du:dateUtc="2024-10-11T08:37:00Z">
            <w:rPr>
              <w:rFonts w:hint="eastAsia"/>
            </w:rPr>
          </w:rPrChange>
        </w:rPr>
        <w:t xml:space="preserve">while </w:t>
      </w:r>
      <w:r w:rsidR="00524659" w:rsidRPr="00CE7C32">
        <w:rPr>
          <w:sz w:val="24"/>
          <w:szCs w:val="24"/>
          <w:rPrChange w:id="50" w:author="Zhe Liu" w:date="2024-10-11T16:37:00Z" w16du:dateUtc="2024-10-11T08:37:00Z">
            <w:rPr/>
          </w:rPrChange>
        </w:rPr>
        <w:t>initiating an optimization task. If we lack information about the task and need to start from scratch, Euclidean</w:t>
      </w:r>
      <w:r w:rsidR="00524659" w:rsidRPr="00CE7C32">
        <w:rPr>
          <w:rFonts w:hint="eastAsia"/>
          <w:sz w:val="24"/>
          <w:szCs w:val="24"/>
          <w:rPrChange w:id="51" w:author="Zhe Liu" w:date="2024-10-11T16:37:00Z" w16du:dateUtc="2024-10-11T08:37:00Z">
            <w:rPr>
              <w:rFonts w:hint="eastAsia"/>
            </w:rPr>
          </w:rPrChange>
        </w:rPr>
        <w:t>-</w:t>
      </w:r>
      <w:r w:rsidR="00524659" w:rsidRPr="00CE7C32">
        <w:rPr>
          <w:sz w:val="24"/>
          <w:szCs w:val="24"/>
          <w:rPrChange w:id="52" w:author="Zhe Liu" w:date="2024-10-11T16:37:00Z" w16du:dateUtc="2024-10-11T08:37:00Z">
            <w:rPr/>
          </w:rPrChange>
        </w:rPr>
        <w:t>distance</w:t>
      </w:r>
      <w:r w:rsidR="00524659" w:rsidRPr="00CE7C32">
        <w:rPr>
          <w:rFonts w:hint="eastAsia"/>
          <w:sz w:val="24"/>
          <w:szCs w:val="24"/>
          <w:rPrChange w:id="53" w:author="Zhe Liu" w:date="2024-10-11T16:37:00Z" w16du:dateUtc="2024-10-11T08:37:00Z">
            <w:rPr>
              <w:rFonts w:hint="eastAsia"/>
            </w:rPr>
          </w:rPrChange>
        </w:rPr>
        <w:t xml:space="preserve"> </w:t>
      </w:r>
      <w:r w:rsidR="00524659" w:rsidRPr="00CE7C32">
        <w:rPr>
          <w:sz w:val="24"/>
          <w:szCs w:val="24"/>
          <w:rPrChange w:id="54" w:author="Zhe Liu" w:date="2024-10-11T16:37:00Z" w16du:dateUtc="2024-10-11T08:37:00Z">
            <w:rPr/>
          </w:rPrChange>
        </w:rPr>
        <w:t>sampling ensures that the initial sampling data is uniformly distributed acro</w:t>
      </w:r>
      <w:r w:rsidR="00A514BF" w:rsidRPr="00CE7C32">
        <w:rPr>
          <w:rFonts w:hint="eastAsia"/>
          <w:sz w:val="24"/>
          <w:szCs w:val="24"/>
          <w:rPrChange w:id="55" w:author="Zhe Liu" w:date="2024-10-11T16:37:00Z" w16du:dateUtc="2024-10-11T08:37:00Z">
            <w:rPr>
              <w:rFonts w:hint="eastAsia"/>
            </w:rPr>
          </w:rPrChange>
        </w:rPr>
        <w:t xml:space="preserve">ss </w:t>
      </w:r>
      <w:r w:rsidR="00524659" w:rsidRPr="00CE7C32">
        <w:rPr>
          <w:sz w:val="24"/>
          <w:szCs w:val="24"/>
          <w:rPrChange w:id="56" w:author="Zhe Liu" w:date="2024-10-11T16:37:00Z" w16du:dateUtc="2024-10-11T08:37:00Z">
            <w:rPr/>
          </w:rPrChange>
        </w:rPr>
        <w:t xml:space="preserve">the global space. Conversely, </w:t>
      </w:r>
      <w:r w:rsidR="00181765" w:rsidRPr="00CE7C32">
        <w:rPr>
          <w:sz w:val="24"/>
          <w:szCs w:val="24"/>
          <w:rPrChange w:id="57" w:author="Zhe Liu" w:date="2024-10-11T16:37:00Z" w16du:dateUtc="2024-10-11T08:37:00Z">
            <w:rPr/>
          </w:rPrChange>
        </w:rPr>
        <w:t>suppose we have pre-existing knowledge and databases. In that case,</w:t>
      </w:r>
      <w:r w:rsidR="00524659" w:rsidRPr="00CE7C32">
        <w:rPr>
          <w:sz w:val="24"/>
          <w:szCs w:val="24"/>
          <w:rPrChange w:id="58" w:author="Zhe Liu" w:date="2024-10-11T16:37:00Z" w16du:dateUtc="2024-10-11T08:37:00Z">
            <w:rPr/>
          </w:rPrChange>
        </w:rPr>
        <w:t xml:space="preserve"> </w:t>
      </w:r>
      <w:r w:rsidR="00524659" w:rsidRPr="00CE7C32">
        <w:rPr>
          <w:rFonts w:hint="eastAsia"/>
          <w:sz w:val="24"/>
          <w:szCs w:val="24"/>
          <w:rPrChange w:id="59" w:author="Zhe Liu" w:date="2024-10-11T16:37:00Z" w16du:dateUtc="2024-10-11T08:37:00Z">
            <w:rPr>
              <w:rFonts w:hint="eastAsia"/>
            </w:rPr>
          </w:rPrChange>
        </w:rPr>
        <w:t>knowledge-</w:t>
      </w:r>
      <w:r w:rsidR="00524659" w:rsidRPr="00CE7C32">
        <w:rPr>
          <w:sz w:val="24"/>
          <w:szCs w:val="24"/>
          <w:rPrChange w:id="60" w:author="Zhe Liu" w:date="2024-10-11T16:37:00Z" w16du:dateUtc="2024-10-11T08:37:00Z">
            <w:rPr/>
          </w:rPrChange>
        </w:rPr>
        <w:t>transfer sampling</w:t>
      </w:r>
      <w:r w:rsidR="00524659" w:rsidRPr="00CE7C32">
        <w:rPr>
          <w:rFonts w:hint="eastAsia"/>
          <w:sz w:val="24"/>
          <w:szCs w:val="24"/>
          <w:rPrChange w:id="61" w:author="Zhe Liu" w:date="2024-10-11T16:37:00Z" w16du:dateUtc="2024-10-11T08:37:00Z">
            <w:rPr>
              <w:rFonts w:hint="eastAsia"/>
            </w:rPr>
          </w:rPrChange>
        </w:rPr>
        <w:t xml:space="preserve"> </w:t>
      </w:r>
      <w:r w:rsidR="00524659" w:rsidRPr="00CE7C32">
        <w:rPr>
          <w:sz w:val="24"/>
          <w:szCs w:val="24"/>
          <w:rPrChange w:id="62" w:author="Zhe Liu" w:date="2024-10-11T16:37:00Z" w16du:dateUtc="2024-10-11T08:37:00Z">
            <w:rPr/>
          </w:rPrChange>
        </w:rPr>
        <w:t>can transfer relevant knowledge to assist in the initial sampling for the target task, much like how materials experts select initial experimental settings for new material tasks based on past experiences.</w:t>
      </w:r>
    </w:p>
    <w:p w14:paraId="5266D9E5" w14:textId="68A2E60D" w:rsidR="008A140F" w:rsidRPr="00CE7C32" w:rsidRDefault="00CE51CC" w:rsidP="00CE7C32">
      <w:pPr>
        <w:widowControl/>
        <w:spacing w:line="276" w:lineRule="auto"/>
        <w:ind w:firstLine="420"/>
        <w:rPr>
          <w:sz w:val="24"/>
          <w:szCs w:val="24"/>
          <w:rPrChange w:id="63" w:author="Zhe Liu" w:date="2024-10-11T16:37:00Z" w16du:dateUtc="2024-10-11T08:37:00Z">
            <w:rPr/>
          </w:rPrChange>
        </w:rPr>
        <w:pPrChange w:id="64" w:author="Zhe Liu" w:date="2024-10-11T16:37:00Z" w16du:dateUtc="2024-10-11T08:37:00Z">
          <w:pPr>
            <w:widowControl/>
            <w:ind w:firstLine="420"/>
          </w:pPr>
        </w:pPrChange>
      </w:pPr>
      <w:r w:rsidRPr="00CE7C32">
        <w:rPr>
          <w:sz w:val="24"/>
          <w:szCs w:val="24"/>
          <w:rPrChange w:id="65" w:author="Zhe Liu" w:date="2024-10-11T16:37:00Z" w16du:dateUtc="2024-10-11T08:37:00Z">
            <w:rPr/>
          </w:rPrChange>
        </w:rPr>
        <w:t xml:space="preserve">We evaluated our sampling methods on </w:t>
      </w:r>
      <w:r w:rsidR="00067CAD" w:rsidRPr="00CE7C32">
        <w:rPr>
          <w:rFonts w:hint="eastAsia"/>
          <w:sz w:val="24"/>
          <w:szCs w:val="24"/>
          <w:rPrChange w:id="66" w:author="Zhe Liu" w:date="2024-10-11T16:37:00Z" w16du:dateUtc="2024-10-11T08:37:00Z">
            <w:rPr>
              <w:rFonts w:hint="eastAsia"/>
            </w:rPr>
          </w:rPrChange>
        </w:rPr>
        <w:t>one</w:t>
      </w:r>
      <w:r w:rsidRPr="00CE7C32">
        <w:rPr>
          <w:sz w:val="24"/>
          <w:szCs w:val="24"/>
          <w:rPrChange w:id="67" w:author="Zhe Liu" w:date="2024-10-11T16:37:00Z" w16du:dateUtc="2024-10-11T08:37:00Z">
            <w:rPr/>
          </w:rPrChange>
        </w:rPr>
        <w:t xml:space="preserve"> benchmark function and two material datasets: the palladium-catalyzed aryl halide cross-coupling reaction dataset and the high-temperature alloy creep rupture life dataset.</w:t>
      </w:r>
      <w:r w:rsidR="0006571F" w:rsidRPr="00CE7C32">
        <w:rPr>
          <w:sz w:val="24"/>
          <w:szCs w:val="24"/>
          <w:rPrChange w:id="68" w:author="Zhe Liu" w:date="2024-10-11T16:37:00Z" w16du:dateUtc="2024-10-11T08:37:00Z">
            <w:rPr/>
          </w:rPrChange>
        </w:rPr>
        <w:t xml:space="preserve"> The results demonstrate that </w:t>
      </w:r>
      <w:r w:rsidR="00A554C9" w:rsidRPr="00CE7C32">
        <w:rPr>
          <w:sz w:val="24"/>
          <w:szCs w:val="24"/>
          <w:rPrChange w:id="69" w:author="Zhe Liu" w:date="2024-10-11T16:37:00Z" w16du:dateUtc="2024-10-11T08:37:00Z">
            <w:rPr/>
          </w:rPrChange>
        </w:rPr>
        <w:t>Euclidean</w:t>
      </w:r>
      <w:r w:rsidR="00A554C9" w:rsidRPr="00CE7C32">
        <w:rPr>
          <w:rFonts w:hint="eastAsia"/>
          <w:sz w:val="24"/>
          <w:szCs w:val="24"/>
          <w:rPrChange w:id="70" w:author="Zhe Liu" w:date="2024-10-11T16:37:00Z" w16du:dateUtc="2024-10-11T08:37:00Z">
            <w:rPr>
              <w:rFonts w:hint="eastAsia"/>
            </w:rPr>
          </w:rPrChange>
        </w:rPr>
        <w:t>-</w:t>
      </w:r>
      <w:r w:rsidR="00A554C9" w:rsidRPr="00CE7C32">
        <w:rPr>
          <w:sz w:val="24"/>
          <w:szCs w:val="24"/>
          <w:rPrChange w:id="71" w:author="Zhe Liu" w:date="2024-10-11T16:37:00Z" w16du:dateUtc="2024-10-11T08:37:00Z">
            <w:rPr/>
          </w:rPrChange>
        </w:rPr>
        <w:t>distance</w:t>
      </w:r>
      <w:r w:rsidR="00A554C9" w:rsidRPr="00CE7C32">
        <w:rPr>
          <w:rFonts w:hint="eastAsia"/>
          <w:sz w:val="24"/>
          <w:szCs w:val="24"/>
          <w:rPrChange w:id="72" w:author="Zhe Liu" w:date="2024-10-11T16:37:00Z" w16du:dateUtc="2024-10-11T08:37:00Z">
            <w:rPr>
              <w:rFonts w:hint="eastAsia"/>
            </w:rPr>
          </w:rPrChange>
        </w:rPr>
        <w:t xml:space="preserve"> </w:t>
      </w:r>
      <w:r w:rsidR="00A554C9" w:rsidRPr="00CE7C32">
        <w:rPr>
          <w:sz w:val="24"/>
          <w:szCs w:val="24"/>
          <w:rPrChange w:id="73" w:author="Zhe Liu" w:date="2024-10-11T16:37:00Z" w16du:dateUtc="2024-10-11T08:37:00Z">
            <w:rPr/>
          </w:rPrChange>
        </w:rPr>
        <w:t>sampling</w:t>
      </w:r>
      <w:r w:rsidR="0006571F" w:rsidRPr="00CE7C32">
        <w:rPr>
          <w:sz w:val="24"/>
          <w:szCs w:val="24"/>
          <w:rPrChange w:id="74" w:author="Zhe Liu" w:date="2024-10-11T16:37:00Z" w16du:dateUtc="2024-10-11T08:37:00Z">
            <w:rPr/>
          </w:rPrChange>
        </w:rPr>
        <w:t xml:space="preserve"> not only enhances the stability of the initial model but also facilitates subsequent optimization. </w:t>
      </w:r>
      <w:r w:rsidR="00A554C9" w:rsidRPr="00CE7C32">
        <w:rPr>
          <w:rFonts w:hint="eastAsia"/>
          <w:sz w:val="24"/>
          <w:szCs w:val="24"/>
          <w:rPrChange w:id="75" w:author="Zhe Liu" w:date="2024-10-11T16:37:00Z" w16du:dateUtc="2024-10-11T08:37:00Z">
            <w:rPr>
              <w:rFonts w:hint="eastAsia"/>
            </w:rPr>
          </w:rPrChange>
        </w:rPr>
        <w:t>Knowledge-</w:t>
      </w:r>
      <w:r w:rsidR="00A554C9" w:rsidRPr="00CE7C32">
        <w:rPr>
          <w:sz w:val="24"/>
          <w:szCs w:val="24"/>
          <w:rPrChange w:id="76" w:author="Zhe Liu" w:date="2024-10-11T16:37:00Z" w16du:dateUtc="2024-10-11T08:37:00Z">
            <w:rPr/>
          </w:rPrChange>
        </w:rPr>
        <w:t>transfer sampling</w:t>
      </w:r>
      <w:r w:rsidR="0006571F" w:rsidRPr="00CE7C32">
        <w:rPr>
          <w:sz w:val="24"/>
          <w:szCs w:val="24"/>
          <w:rPrChange w:id="77" w:author="Zhe Liu" w:date="2024-10-11T16:37:00Z" w16du:dateUtc="2024-10-11T08:37:00Z">
            <w:rPr/>
          </w:rPrChange>
        </w:rPr>
        <w:t xml:space="preserve"> allows for the leveraging of knowledge from related data, aiding in the discovery of the global optimum.</w:t>
      </w:r>
      <w:r w:rsidR="008A140F" w:rsidRPr="00CE7C32">
        <w:rPr>
          <w:rFonts w:hint="eastAsia"/>
          <w:b/>
          <w:bCs/>
          <w:sz w:val="24"/>
          <w:szCs w:val="24"/>
          <w:rPrChange w:id="78" w:author="Zhe Liu" w:date="2024-10-11T16:37:00Z" w16du:dateUtc="2024-10-11T08:37:00Z">
            <w:rPr>
              <w:rFonts w:hint="eastAsia"/>
              <w:b/>
              <w:bCs/>
              <w:sz w:val="28"/>
              <w:szCs w:val="28"/>
            </w:rPr>
          </w:rPrChange>
        </w:rPr>
        <w:t xml:space="preserve"> </w:t>
      </w:r>
    </w:p>
    <w:p w14:paraId="51BD00F4" w14:textId="0F2CB06D" w:rsidR="00065430" w:rsidRDefault="0022198D" w:rsidP="006A49AE">
      <w:pPr>
        <w:pStyle w:val="Heading1"/>
        <w:numPr>
          <w:ilvl w:val="0"/>
          <w:numId w:val="9"/>
        </w:numPr>
      </w:pPr>
      <w:r w:rsidRPr="00CB30DC">
        <w:t>I</w:t>
      </w:r>
      <w:r w:rsidRPr="00CB30DC">
        <w:rPr>
          <w:rFonts w:hint="eastAsia"/>
        </w:rPr>
        <w:t>ntroduction</w:t>
      </w:r>
    </w:p>
    <w:p w14:paraId="3023348B" w14:textId="476DE1A3" w:rsidR="00F50C65" w:rsidRPr="00CE7C32" w:rsidRDefault="0082369C" w:rsidP="00CE7C32">
      <w:pPr>
        <w:spacing w:line="276" w:lineRule="auto"/>
        <w:ind w:firstLine="420"/>
        <w:rPr>
          <w:sz w:val="24"/>
          <w:szCs w:val="24"/>
          <w:rPrChange w:id="79" w:author="Zhe Liu" w:date="2024-10-11T16:37:00Z" w16du:dateUtc="2024-10-11T08:37:00Z">
            <w:rPr/>
          </w:rPrChange>
        </w:rPr>
        <w:pPrChange w:id="80" w:author="Zhe Liu" w:date="2024-10-11T16:37:00Z" w16du:dateUtc="2024-10-11T08:37:00Z">
          <w:pPr>
            <w:ind w:firstLine="420"/>
          </w:pPr>
        </w:pPrChange>
      </w:pPr>
      <w:commentRangeStart w:id="81"/>
      <w:r w:rsidRPr="00CE7C32">
        <w:rPr>
          <w:sz w:val="24"/>
          <w:szCs w:val="24"/>
          <w:rPrChange w:id="82" w:author="Zhe Liu" w:date="2024-10-11T16:37:00Z" w16du:dateUtc="2024-10-11T08:37:00Z">
            <w:rPr/>
          </w:rPrChange>
        </w:rPr>
        <w:t xml:space="preserve">In </w:t>
      </w:r>
      <w:r w:rsidRPr="0000127B">
        <w:rPr>
          <w:sz w:val="24"/>
          <w:szCs w:val="24"/>
          <w:highlight w:val="yellow"/>
          <w:rPrChange w:id="83" w:author="Zhe Liu" w:date="2024-10-12T15:04:00Z" w16du:dateUtc="2024-10-12T07:04:00Z">
            <w:rPr/>
          </w:rPrChange>
        </w:rPr>
        <w:t>the development and design of materials experiments</w:t>
      </w:r>
      <w:r w:rsidR="00F50C65" w:rsidRPr="00CE7C32">
        <w:rPr>
          <w:sz w:val="24"/>
          <w:szCs w:val="24"/>
          <w:rPrChange w:id="84" w:author="Zhe Liu" w:date="2024-10-11T16:37:00Z" w16du:dateUtc="2024-10-11T08:37:00Z">
            <w:rPr/>
          </w:rPrChange>
        </w:rPr>
        <w:t xml:space="preserve">, </w:t>
      </w:r>
      <w:r w:rsidRPr="00CE7C32">
        <w:rPr>
          <w:sz w:val="24"/>
          <w:szCs w:val="24"/>
          <w:rPrChange w:id="85" w:author="Zhe Liu" w:date="2024-10-11T16:37:00Z" w16du:dateUtc="2024-10-11T08:37:00Z">
            <w:rPr/>
          </w:rPrChange>
        </w:rPr>
        <w:t>systematic optimization</w:t>
      </w:r>
      <w:r w:rsidR="00F50C65" w:rsidRPr="00CE7C32">
        <w:rPr>
          <w:sz w:val="24"/>
          <w:szCs w:val="24"/>
          <w:rPrChange w:id="86" w:author="Zhe Liu" w:date="2024-10-11T16:37:00Z" w16du:dateUtc="2024-10-11T08:37:00Z">
            <w:rPr/>
          </w:rPrChange>
        </w:rPr>
        <w:t xml:space="preserve"> often involves hundreds </w:t>
      </w:r>
      <w:r w:rsidRPr="00CE7C32">
        <w:rPr>
          <w:rFonts w:hint="eastAsia"/>
          <w:sz w:val="24"/>
          <w:szCs w:val="24"/>
          <w:rPrChange w:id="87" w:author="Zhe Liu" w:date="2024-10-11T16:37:00Z" w16du:dateUtc="2024-10-11T08:37:00Z">
            <w:rPr>
              <w:rFonts w:hint="eastAsia"/>
            </w:rPr>
          </w:rPrChange>
        </w:rPr>
        <w:t xml:space="preserve">and </w:t>
      </w:r>
      <w:r w:rsidR="00F50C65" w:rsidRPr="00CE7C32">
        <w:rPr>
          <w:sz w:val="24"/>
          <w:szCs w:val="24"/>
          <w:rPrChange w:id="88" w:author="Zhe Liu" w:date="2024-10-11T16:37:00Z" w16du:dateUtc="2024-10-11T08:37:00Z">
            <w:rPr/>
          </w:rPrChange>
        </w:rPr>
        <w:t xml:space="preserve">thousands of experimental combinations due to high-dimensional variables, making it difficult to solve through brute force or conventional experimental design. </w:t>
      </w:r>
      <w:commentRangeEnd w:id="81"/>
      <w:r w:rsidR="0000127B">
        <w:rPr>
          <w:rStyle w:val="CommentReference"/>
        </w:rPr>
        <w:commentReference w:id="81"/>
      </w:r>
      <w:r w:rsidR="00F50C65" w:rsidRPr="00CE7C32">
        <w:rPr>
          <w:sz w:val="24"/>
          <w:szCs w:val="24"/>
          <w:rPrChange w:id="89" w:author="Zhe Liu" w:date="2024-10-11T16:37:00Z" w16du:dateUtc="2024-10-11T08:37:00Z">
            <w:rPr/>
          </w:rPrChange>
        </w:rPr>
        <w:t xml:space="preserve">By introducing machine learning (ML) into the loop to guide material optimization tasks, it becomes possible </w:t>
      </w:r>
      <w:r w:rsidR="00181765" w:rsidRPr="00CE7C32">
        <w:rPr>
          <w:sz w:val="24"/>
          <w:szCs w:val="24"/>
          <w:rPrChange w:id="90" w:author="Zhe Liu" w:date="2024-10-11T16:37:00Z" w16du:dateUtc="2024-10-11T08:37:00Z">
            <w:rPr/>
          </w:rPrChange>
        </w:rPr>
        <w:t>to explore complex search spaces and avoid exhaustive enumeration adaptively</w:t>
      </w:r>
      <w:r w:rsidR="007C2E71" w:rsidRPr="00CE7C32">
        <w:rPr>
          <w:sz w:val="24"/>
          <w:szCs w:val="24"/>
          <w:rPrChange w:id="91" w:author="Zhe Liu" w:date="2024-10-11T16:37:00Z" w16du:dateUtc="2024-10-11T08:37:00Z">
            <w:rPr/>
          </w:rPrChange>
        </w:rPr>
        <w:t xml:space="preserve">. </w:t>
      </w:r>
    </w:p>
    <w:p w14:paraId="1120A7D5" w14:textId="72B1F57A" w:rsidR="007C2E71" w:rsidRPr="00CE7C32" w:rsidRDefault="007C2E71" w:rsidP="00CE7C32">
      <w:pPr>
        <w:spacing w:line="276" w:lineRule="auto"/>
        <w:ind w:firstLine="420"/>
        <w:rPr>
          <w:sz w:val="24"/>
          <w:szCs w:val="24"/>
          <w:rPrChange w:id="92" w:author="Zhe Liu" w:date="2024-10-11T16:37:00Z" w16du:dateUtc="2024-10-11T08:37:00Z">
            <w:rPr/>
          </w:rPrChange>
        </w:rPr>
        <w:pPrChange w:id="93" w:author="Zhe Liu" w:date="2024-10-11T16:37:00Z" w16du:dateUtc="2024-10-11T08:37:00Z">
          <w:pPr>
            <w:ind w:firstLine="420"/>
          </w:pPr>
        </w:pPrChange>
      </w:pPr>
      <w:r w:rsidRPr="00CE7C32">
        <w:rPr>
          <w:sz w:val="24"/>
          <w:szCs w:val="24"/>
          <w:rPrChange w:id="94" w:author="Zhe Liu" w:date="2024-10-11T16:37:00Z" w16du:dateUtc="2024-10-11T08:37:00Z">
            <w:rPr/>
          </w:rPrChange>
        </w:rPr>
        <w:lastRenderedPageBreak/>
        <w:t>Bayesian Optimization (BO), a sequential machine learning approach, has gained widespread application in the exploration of chemical synthesis and materials optimization due to its efficient sampling and optimization capabilities when dealing with expensive black-box functions. BO has thus become an effective strategy in these domains.</w:t>
      </w:r>
    </w:p>
    <w:p w14:paraId="3F8EB633" w14:textId="681E375B" w:rsidR="007C2E71" w:rsidRPr="00CE7C32" w:rsidRDefault="000F0331" w:rsidP="00CE7C32">
      <w:pPr>
        <w:spacing w:line="276" w:lineRule="auto"/>
        <w:ind w:firstLine="420"/>
        <w:rPr>
          <w:sz w:val="24"/>
          <w:szCs w:val="24"/>
          <w:rPrChange w:id="95" w:author="Zhe Liu" w:date="2024-10-11T16:37:00Z" w16du:dateUtc="2024-10-11T08:37:00Z">
            <w:rPr/>
          </w:rPrChange>
        </w:rPr>
        <w:pPrChange w:id="96" w:author="Zhe Liu" w:date="2024-10-11T16:37:00Z" w16du:dateUtc="2024-10-11T08:37:00Z">
          <w:pPr>
            <w:ind w:firstLine="420"/>
          </w:pPr>
        </w:pPrChange>
      </w:pPr>
      <w:r w:rsidRPr="00CE7C32">
        <w:rPr>
          <w:sz w:val="24"/>
          <w:szCs w:val="24"/>
          <w:rPrChange w:id="97" w:author="Zhe Liu" w:date="2024-10-11T16:37:00Z" w16du:dateUtc="2024-10-11T08:37:00Z">
            <w:rPr/>
          </w:rPrChange>
        </w:rPr>
        <w:t xml:space="preserve">Current reports on classical Bayesian optimization </w:t>
      </w:r>
      <w:r w:rsidR="00594196" w:rsidRPr="00CE7C32">
        <w:rPr>
          <w:sz w:val="24"/>
          <w:szCs w:val="24"/>
          <w:rPrChange w:id="98" w:author="Zhe Liu" w:date="2024-10-11T16:37:00Z" w16du:dateUtc="2024-10-11T08:37:00Z">
            <w:rPr/>
          </w:rPrChange>
        </w:rPr>
        <w:t>emphasize</w:t>
      </w:r>
      <w:r w:rsidRPr="00CE7C32">
        <w:rPr>
          <w:sz w:val="24"/>
          <w:szCs w:val="24"/>
          <w:rPrChange w:id="99" w:author="Zhe Liu" w:date="2024-10-11T16:37:00Z" w16du:dateUtc="2024-10-11T08:37:00Z">
            <w:rPr/>
          </w:rPrChange>
        </w:rPr>
        <w:t xml:space="preserve"> the selection of different surrogate models and kernel functions, adaptive exploration-exploitation of the acquisition function, and even iterative expansion of the sampling search boundary. </w:t>
      </w:r>
      <w:r w:rsidR="002920AB" w:rsidRPr="00CE7C32">
        <w:rPr>
          <w:sz w:val="24"/>
          <w:szCs w:val="24"/>
          <w:rPrChange w:id="100" w:author="Zhe Liu" w:date="2024-10-11T16:37:00Z" w16du:dateUtc="2024-10-11T08:37:00Z">
            <w:rPr/>
          </w:rPrChange>
        </w:rPr>
        <w:t>Yet</w:t>
      </w:r>
      <w:r w:rsidR="00B352B2" w:rsidRPr="00CE7C32">
        <w:rPr>
          <w:sz w:val="24"/>
          <w:szCs w:val="24"/>
          <w:rPrChange w:id="101" w:author="Zhe Liu" w:date="2024-10-11T16:37:00Z" w16du:dateUtc="2024-10-11T08:37:00Z">
            <w:rPr/>
          </w:rPrChange>
        </w:rPr>
        <w:t xml:space="preserve">, few have focused on </w:t>
      </w:r>
      <w:r w:rsidR="00594196" w:rsidRPr="00CE7C32">
        <w:rPr>
          <w:sz w:val="24"/>
          <w:szCs w:val="24"/>
          <w:rPrChange w:id="102" w:author="Zhe Liu" w:date="2024-10-11T16:37:00Z" w16du:dateUtc="2024-10-11T08:37:00Z">
            <w:rPr/>
          </w:rPrChange>
        </w:rPr>
        <w:t>determining</w:t>
      </w:r>
      <w:r w:rsidR="00B352B2" w:rsidRPr="00CE7C32">
        <w:rPr>
          <w:sz w:val="24"/>
          <w:szCs w:val="24"/>
          <w:rPrChange w:id="103" w:author="Zhe Liu" w:date="2024-10-11T16:37:00Z" w16du:dateUtc="2024-10-11T08:37:00Z">
            <w:rPr/>
          </w:rPrChange>
        </w:rPr>
        <w:t xml:space="preserve"> initial sampling methods.</w:t>
      </w:r>
      <w:r w:rsidR="00181765" w:rsidRPr="00CE7C32">
        <w:rPr>
          <w:sz w:val="24"/>
          <w:szCs w:val="24"/>
          <w:rPrChange w:id="104" w:author="Zhe Liu" w:date="2024-10-11T16:37:00Z" w16du:dateUtc="2024-10-11T08:37:00Z">
            <w:rPr/>
          </w:rPrChange>
        </w:rPr>
        <w:t xml:space="preserve"> </w:t>
      </w:r>
      <w:r w:rsidR="007C2E71" w:rsidRPr="00CE7C32">
        <w:rPr>
          <w:sz w:val="24"/>
          <w:szCs w:val="24"/>
          <w:rPrChange w:id="105" w:author="Zhe Liu" w:date="2024-10-11T16:37:00Z" w16du:dateUtc="2024-10-11T08:37:00Z">
            <w:rPr/>
          </w:rPrChange>
        </w:rPr>
        <w:t>The quality of the initial data not only determines the performance of the initial surrogate model but also profoundly influences the subsequent optimization direction, making it crucial to the overall effectiveness of BO.</w:t>
      </w:r>
    </w:p>
    <w:p w14:paraId="074FEEFC" w14:textId="2573C4CC" w:rsidR="007C2E71" w:rsidRPr="00CE7C32" w:rsidRDefault="007C2E71" w:rsidP="00CE7C32">
      <w:pPr>
        <w:spacing w:line="276" w:lineRule="auto"/>
        <w:ind w:firstLine="420"/>
        <w:rPr>
          <w:sz w:val="24"/>
          <w:szCs w:val="24"/>
          <w:rPrChange w:id="106" w:author="Zhe Liu" w:date="2024-10-11T16:37:00Z" w16du:dateUtc="2024-10-11T08:37:00Z">
            <w:rPr/>
          </w:rPrChange>
        </w:rPr>
        <w:pPrChange w:id="107" w:author="Zhe Liu" w:date="2024-10-11T16:37:00Z" w16du:dateUtc="2024-10-11T08:37:00Z">
          <w:pPr>
            <w:ind w:firstLine="420"/>
          </w:pPr>
        </w:pPrChange>
      </w:pPr>
      <w:r w:rsidRPr="00CE7C32">
        <w:rPr>
          <w:sz w:val="24"/>
          <w:szCs w:val="24"/>
          <w:rPrChange w:id="108" w:author="Zhe Liu" w:date="2024-10-11T16:37:00Z" w16du:dateUtc="2024-10-11T08:37:00Z">
            <w:rPr/>
          </w:rPrChange>
        </w:rPr>
        <w:t xml:space="preserve">In the absence of any prior knowledge, researchers often resort to </w:t>
      </w:r>
      <w:r w:rsidR="000F44F7" w:rsidRPr="00CE7C32">
        <w:rPr>
          <w:sz w:val="24"/>
          <w:szCs w:val="24"/>
          <w:rPrChange w:id="109" w:author="Zhe Liu" w:date="2024-10-11T16:37:00Z" w16du:dateUtc="2024-10-11T08:37:00Z">
            <w:rPr/>
          </w:rPrChange>
        </w:rPr>
        <w:t>Random</w:t>
      </w:r>
      <w:r w:rsidRPr="00CE7C32">
        <w:rPr>
          <w:sz w:val="24"/>
          <w:szCs w:val="24"/>
          <w:rPrChange w:id="110" w:author="Zhe Liu" w:date="2024-10-11T16:37:00Z" w16du:dateUtc="2024-10-11T08:37:00Z">
            <w:rPr/>
          </w:rPrChange>
        </w:rPr>
        <w:t xml:space="preserve"> sampling or Latin Hypercube Sampling (LHS) as initial sampling methods. However, both approaches have their limitations. </w:t>
      </w:r>
      <w:r w:rsidR="000F44F7" w:rsidRPr="00CE7C32">
        <w:rPr>
          <w:sz w:val="24"/>
          <w:szCs w:val="24"/>
          <w:rPrChange w:id="111" w:author="Zhe Liu" w:date="2024-10-11T16:37:00Z" w16du:dateUtc="2024-10-11T08:37:00Z">
            <w:rPr/>
          </w:rPrChange>
        </w:rPr>
        <w:t>Random</w:t>
      </w:r>
      <w:r w:rsidRPr="00CE7C32">
        <w:rPr>
          <w:sz w:val="24"/>
          <w:szCs w:val="24"/>
          <w:rPrChange w:id="112" w:author="Zhe Liu" w:date="2024-10-11T16:37:00Z" w16du:dateUtc="2024-10-11T08:37:00Z">
            <w:rPr/>
          </w:rPrChange>
        </w:rPr>
        <w:t xml:space="preserve"> sampling, due to its high </w:t>
      </w:r>
      <w:r w:rsidR="000F44F7" w:rsidRPr="00CE7C32">
        <w:rPr>
          <w:sz w:val="24"/>
          <w:szCs w:val="24"/>
          <w:rPrChange w:id="113" w:author="Zhe Liu" w:date="2024-10-11T16:37:00Z" w16du:dateUtc="2024-10-11T08:37:00Z">
            <w:rPr/>
          </w:rPrChange>
        </w:rPr>
        <w:t>Random</w:t>
      </w:r>
      <w:r w:rsidRPr="00CE7C32">
        <w:rPr>
          <w:sz w:val="24"/>
          <w:szCs w:val="24"/>
          <w:rPrChange w:id="114" w:author="Zhe Liu" w:date="2024-10-11T16:37:00Z" w16du:dateUtc="2024-10-11T08:37:00Z">
            <w:rPr/>
          </w:rPrChange>
        </w:rPr>
        <w:t>ness, may lead to uneven sample distribution, while LHS, although ensuring uniformity in individual dimensions, fails to guarantee uniform sampling across the global search space. LHS operates by independently stratifying each dimension and then combining these strata into sampling points, which means that uniformity is only assured in individual dimensions. For example, in a 3×3 grid, if an LHS sampling point falls within the (1,1) sub-grid, no further sampling points will be placed in the (1,2) and (1,3) sub-grids of the same row, or in the (2,1) and (3,1) sub-grids of the same column.</w:t>
      </w:r>
    </w:p>
    <w:p w14:paraId="4A8F9EFD" w14:textId="2AC007F2" w:rsidR="0006571F" w:rsidRPr="00CE7C32" w:rsidRDefault="000F44F7" w:rsidP="00CE7C32">
      <w:pPr>
        <w:spacing w:line="276" w:lineRule="auto"/>
        <w:ind w:firstLine="420"/>
        <w:rPr>
          <w:sz w:val="24"/>
          <w:szCs w:val="24"/>
          <w:rPrChange w:id="115" w:author="Zhe Liu" w:date="2024-10-11T16:37:00Z" w16du:dateUtc="2024-10-11T08:37:00Z">
            <w:rPr/>
          </w:rPrChange>
        </w:rPr>
        <w:pPrChange w:id="116" w:author="Zhe Liu" w:date="2024-10-11T16:37:00Z" w16du:dateUtc="2024-10-11T08:37:00Z">
          <w:pPr>
            <w:ind w:firstLine="420"/>
          </w:pPr>
        </w:pPrChange>
      </w:pPr>
      <w:r w:rsidRPr="00CE7C32">
        <w:rPr>
          <w:sz w:val="24"/>
          <w:szCs w:val="24"/>
          <w:rPrChange w:id="117" w:author="Zhe Liu" w:date="2024-10-11T16:37:00Z" w16du:dateUtc="2024-10-11T08:37:00Z">
            <w:rPr/>
          </w:rPrChange>
        </w:rPr>
        <w:t>Random</w:t>
      </w:r>
      <w:r w:rsidR="007C2E71" w:rsidRPr="00CE7C32">
        <w:rPr>
          <w:sz w:val="24"/>
          <w:szCs w:val="24"/>
          <w:rPrChange w:id="118" w:author="Zhe Liu" w:date="2024-10-11T16:37:00Z" w16du:dateUtc="2024-10-11T08:37:00Z">
            <w:rPr/>
          </w:rPrChange>
        </w:rPr>
        <w:t xml:space="preserve"> sampling and LHS are applicable </w:t>
      </w:r>
      <w:r w:rsidR="00C71BCE" w:rsidRPr="00CE7C32">
        <w:rPr>
          <w:sz w:val="24"/>
          <w:szCs w:val="24"/>
          <w:rPrChange w:id="119" w:author="Zhe Liu" w:date="2024-10-11T16:37:00Z" w16du:dateUtc="2024-10-11T08:37:00Z">
            <w:rPr/>
          </w:rPrChange>
        </w:rPr>
        <w:t>when pertinent data are absent for reference. Conversely,</w:t>
      </w:r>
      <w:r w:rsidR="007C2E71" w:rsidRPr="00CE7C32">
        <w:rPr>
          <w:sz w:val="24"/>
          <w:szCs w:val="24"/>
          <w:rPrChange w:id="120" w:author="Zhe Liu" w:date="2024-10-11T16:37:00Z" w16du:dateUtc="2024-10-11T08:37:00Z">
            <w:rPr/>
          </w:rPrChange>
        </w:rPr>
        <w:t xml:space="preserve"> when relevant data exists, human experts </w:t>
      </w:r>
      <w:r w:rsidR="00C71BCE" w:rsidRPr="00CE7C32">
        <w:rPr>
          <w:sz w:val="24"/>
          <w:szCs w:val="24"/>
          <w:rPrChange w:id="121" w:author="Zhe Liu" w:date="2024-10-11T16:37:00Z" w16du:dateUtc="2024-10-11T08:37:00Z">
            <w:rPr/>
          </w:rPrChange>
        </w:rPr>
        <w:t>generally eschew these methods.</w:t>
      </w:r>
      <w:r w:rsidR="007C2E71" w:rsidRPr="00CE7C32">
        <w:rPr>
          <w:sz w:val="24"/>
          <w:szCs w:val="24"/>
          <w:rPrChange w:id="122" w:author="Zhe Liu" w:date="2024-10-11T16:37:00Z" w16du:dateUtc="2024-10-11T08:37:00Z">
            <w:rPr/>
          </w:rPrChange>
        </w:rPr>
        <w:t xml:space="preserve"> </w:t>
      </w:r>
      <w:r w:rsidR="00C71BCE" w:rsidRPr="00CE7C32">
        <w:rPr>
          <w:rFonts w:hint="eastAsia"/>
          <w:sz w:val="24"/>
          <w:szCs w:val="24"/>
          <w:rPrChange w:id="123" w:author="Zhe Liu" w:date="2024-10-11T16:37:00Z" w16du:dateUtc="2024-10-11T08:37:00Z">
            <w:rPr>
              <w:rFonts w:hint="eastAsia"/>
            </w:rPr>
          </w:rPrChange>
        </w:rPr>
        <w:t>I</w:t>
      </w:r>
      <w:r w:rsidR="007C2E71" w:rsidRPr="00CE7C32">
        <w:rPr>
          <w:sz w:val="24"/>
          <w:szCs w:val="24"/>
          <w:rPrChange w:id="124" w:author="Zhe Liu" w:date="2024-10-11T16:37:00Z" w16du:dateUtc="2024-10-11T08:37:00Z">
            <w:rPr/>
          </w:rPrChange>
        </w:rPr>
        <w:t xml:space="preserve">nstead, they </w:t>
      </w:r>
      <w:r w:rsidR="00C71BCE" w:rsidRPr="00CE7C32">
        <w:rPr>
          <w:sz w:val="24"/>
          <w:szCs w:val="24"/>
          <w:rPrChange w:id="125" w:author="Zhe Liu" w:date="2024-10-11T16:37:00Z" w16du:dateUtc="2024-10-11T08:37:00Z">
            <w:rPr/>
          </w:rPrChange>
        </w:rPr>
        <w:t>leverage insights from previous optimization tasks to guide the initial exploration of new challenges.</w:t>
      </w:r>
      <w:r w:rsidR="007C2E71" w:rsidRPr="00CE7C32">
        <w:rPr>
          <w:sz w:val="24"/>
          <w:szCs w:val="24"/>
          <w:rPrChange w:id="126" w:author="Zhe Liu" w:date="2024-10-11T16:37:00Z" w16du:dateUtc="2024-10-11T08:37:00Z">
            <w:rPr/>
          </w:rPrChange>
        </w:rPr>
        <w:t xml:space="preserve"> </w:t>
      </w:r>
      <w:r w:rsidR="00C71BCE" w:rsidRPr="00CE7C32">
        <w:rPr>
          <w:sz w:val="24"/>
          <w:szCs w:val="24"/>
          <w:rPrChange w:id="127" w:author="Zhe Liu" w:date="2024-10-11T16:37:00Z" w16du:dateUtc="2024-10-11T08:37:00Z">
            <w:rPr/>
          </w:rPrChange>
        </w:rPr>
        <w:t>Transferring knowledge across different optimization tasks reflects a natural inclination in human behavior.</w:t>
      </w:r>
      <w:r w:rsidR="007C2E71" w:rsidRPr="00CE7C32">
        <w:rPr>
          <w:sz w:val="24"/>
          <w:szCs w:val="24"/>
          <w:rPrChange w:id="128" w:author="Zhe Liu" w:date="2024-10-11T16:37:00Z" w16du:dateUtc="2024-10-11T08:37:00Z">
            <w:rPr/>
          </w:rPrChange>
        </w:rPr>
        <w:t xml:space="preserve"> </w:t>
      </w:r>
      <w:r w:rsidR="00561CA9" w:rsidRPr="00CE7C32">
        <w:rPr>
          <w:sz w:val="24"/>
          <w:szCs w:val="24"/>
          <w:rPrChange w:id="129" w:author="Zhe Liu" w:date="2024-10-11T16:37:00Z" w16du:dateUtc="2024-10-11T08:37:00Z">
            <w:rPr/>
          </w:rPrChange>
        </w:rPr>
        <w:t>However,</w:t>
      </w:r>
      <w:r w:rsidR="007C2E71" w:rsidRPr="00CE7C32">
        <w:rPr>
          <w:sz w:val="24"/>
          <w:szCs w:val="24"/>
          <w:rPrChange w:id="130" w:author="Zhe Liu" w:date="2024-10-11T16:37:00Z" w16du:dateUtc="2024-10-11T08:37:00Z">
            <w:rPr/>
          </w:rPrChange>
        </w:rPr>
        <w:t xml:space="preserve"> simulating this knowledge transfer process in Bayesian Optimization (BO) remains a significant challenge.</w:t>
      </w:r>
    </w:p>
    <w:p w14:paraId="11DF55CE" w14:textId="77777777" w:rsidR="0006571F" w:rsidRPr="00CE7C32" w:rsidRDefault="0006571F" w:rsidP="00CE7C32">
      <w:pPr>
        <w:spacing w:line="276" w:lineRule="auto"/>
        <w:ind w:firstLine="420"/>
        <w:rPr>
          <w:sz w:val="24"/>
          <w:szCs w:val="24"/>
          <w:rPrChange w:id="131" w:author="Zhe Liu" w:date="2024-10-11T16:37:00Z" w16du:dateUtc="2024-10-11T08:37:00Z">
            <w:rPr/>
          </w:rPrChange>
        </w:rPr>
        <w:pPrChange w:id="132" w:author="Zhe Liu" w:date="2024-10-11T16:37:00Z" w16du:dateUtc="2024-10-11T08:37:00Z">
          <w:pPr>
            <w:ind w:firstLine="420"/>
          </w:pPr>
        </w:pPrChange>
      </w:pPr>
    </w:p>
    <w:p w14:paraId="67818B06" w14:textId="4EA31AD8" w:rsidR="00274A22" w:rsidRDefault="00CB1F38" w:rsidP="000F44F7">
      <w:pPr>
        <w:jc w:val="center"/>
      </w:pPr>
      <w:r w:rsidRPr="00CB1F38">
        <w:rPr>
          <w:noProof/>
        </w:rPr>
        <w:lastRenderedPageBreak/>
        <w:drawing>
          <wp:inline distT="0" distB="0" distL="0" distR="0" wp14:anchorId="6249ABFD" wp14:editId="3FDB64A8">
            <wp:extent cx="5274310" cy="2510155"/>
            <wp:effectExtent l="0" t="0" r="2540" b="4445"/>
            <wp:docPr id="197697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1071" name=""/>
                    <pic:cNvPicPr/>
                  </pic:nvPicPr>
                  <pic:blipFill>
                    <a:blip r:embed="rId12"/>
                    <a:stretch>
                      <a:fillRect/>
                    </a:stretch>
                  </pic:blipFill>
                  <pic:spPr>
                    <a:xfrm>
                      <a:off x="0" y="0"/>
                      <a:ext cx="5274310" cy="2510155"/>
                    </a:xfrm>
                    <a:prstGeom prst="rect">
                      <a:avLst/>
                    </a:prstGeom>
                  </pic:spPr>
                </pic:pic>
              </a:graphicData>
            </a:graphic>
          </wp:inline>
        </w:drawing>
      </w:r>
    </w:p>
    <w:p w14:paraId="65C6B166" w14:textId="5F43E271" w:rsidR="00780EE0" w:rsidRPr="00597575" w:rsidRDefault="007C2E71" w:rsidP="00CE7C32">
      <w:pPr>
        <w:rPr>
          <w:noProof/>
          <w:rPrChange w:id="133" w:author="Zhe Liu" w:date="2024-10-11T16:49:00Z" w16du:dateUtc="2024-10-11T08:49:00Z">
            <w:rPr>
              <w:b/>
              <w:bCs/>
              <w:noProof/>
              <w:sz w:val="18"/>
              <w:szCs w:val="18"/>
            </w:rPr>
          </w:rPrChange>
        </w:rPr>
        <w:pPrChange w:id="134" w:author="Zhe Liu" w:date="2024-10-11T16:37:00Z" w16du:dateUtc="2024-10-11T08:37:00Z">
          <w:pPr>
            <w:jc w:val="center"/>
          </w:pPr>
        </w:pPrChange>
      </w:pPr>
      <w:bookmarkStart w:id="135" w:name="_Hlk175148828"/>
      <w:r w:rsidRPr="00597575">
        <w:rPr>
          <w:b/>
          <w:bCs/>
          <w:noProof/>
          <w:rPrChange w:id="136" w:author="Zhe Liu" w:date="2024-10-11T16:49:00Z" w16du:dateUtc="2024-10-11T08:49:00Z">
            <w:rPr>
              <w:b/>
              <w:bCs/>
              <w:noProof/>
              <w:sz w:val="18"/>
              <w:szCs w:val="18"/>
            </w:rPr>
          </w:rPrChange>
        </w:rPr>
        <w:t xml:space="preserve">Figure 1. Schematic </w:t>
      </w:r>
      <w:r w:rsidR="00905B14" w:rsidRPr="00597575">
        <w:rPr>
          <w:b/>
          <w:bCs/>
          <w:noProof/>
          <w:rPrChange w:id="137" w:author="Zhe Liu" w:date="2024-10-11T16:49:00Z" w16du:dateUtc="2024-10-11T08:49:00Z">
            <w:rPr>
              <w:b/>
              <w:bCs/>
              <w:noProof/>
              <w:sz w:val="18"/>
              <w:szCs w:val="18"/>
            </w:rPr>
          </w:rPrChange>
        </w:rPr>
        <w:t>illustration</w:t>
      </w:r>
      <w:r w:rsidR="00905B14" w:rsidRPr="00597575">
        <w:rPr>
          <w:rFonts w:hint="eastAsia"/>
          <w:b/>
          <w:bCs/>
          <w:noProof/>
          <w:rPrChange w:id="138" w:author="Zhe Liu" w:date="2024-10-11T16:49:00Z" w16du:dateUtc="2024-10-11T08:49:00Z">
            <w:rPr>
              <w:rFonts w:hint="eastAsia"/>
              <w:b/>
              <w:bCs/>
              <w:noProof/>
              <w:sz w:val="18"/>
              <w:szCs w:val="18"/>
            </w:rPr>
          </w:rPrChange>
        </w:rPr>
        <w:t xml:space="preserve"> </w:t>
      </w:r>
      <w:r w:rsidRPr="00597575">
        <w:rPr>
          <w:b/>
          <w:bCs/>
          <w:noProof/>
          <w:rPrChange w:id="139" w:author="Zhe Liu" w:date="2024-10-11T16:49:00Z" w16du:dateUtc="2024-10-11T08:49:00Z">
            <w:rPr>
              <w:b/>
              <w:bCs/>
              <w:noProof/>
              <w:sz w:val="18"/>
              <w:szCs w:val="18"/>
            </w:rPr>
          </w:rPrChange>
        </w:rPr>
        <w:t xml:space="preserve">of uniform sampling and transfer sampling strategies. </w:t>
      </w:r>
      <w:r w:rsidR="00905B14" w:rsidRPr="00597575">
        <w:rPr>
          <w:noProof/>
          <w:rPrChange w:id="140" w:author="Zhe Liu" w:date="2024-10-11T16:49:00Z" w16du:dateUtc="2024-10-11T08:49:00Z">
            <w:rPr>
              <w:noProof/>
              <w:sz w:val="18"/>
              <w:szCs w:val="18"/>
            </w:rPr>
          </w:rPrChange>
        </w:rPr>
        <w:t>(a) The target function</w:t>
      </w:r>
      <w:del w:id="141" w:author="Zhe Liu" w:date="2024-10-11T16:38:00Z" w16du:dateUtc="2024-10-11T08:38:00Z">
        <w:r w:rsidR="00905B14" w:rsidRPr="00597575" w:rsidDel="00CE7C32">
          <w:rPr>
            <w:noProof/>
            <w:rPrChange w:id="142" w:author="Zhe Liu" w:date="2024-10-11T16:49:00Z" w16du:dateUtc="2024-10-11T08:49:00Z">
              <w:rPr>
                <w:noProof/>
                <w:sz w:val="18"/>
                <w:szCs w:val="18"/>
              </w:rPr>
            </w:rPrChange>
          </w:rPr>
          <w:delText xml:space="preserve"> to be optimized</w:delText>
        </w:r>
      </w:del>
      <w:r w:rsidR="00905B14" w:rsidRPr="00597575">
        <w:rPr>
          <w:noProof/>
          <w:rPrChange w:id="143" w:author="Zhe Liu" w:date="2024-10-11T16:49:00Z" w16du:dateUtc="2024-10-11T08:49:00Z">
            <w:rPr>
              <w:noProof/>
              <w:sz w:val="18"/>
              <w:szCs w:val="18"/>
            </w:rPr>
          </w:rPrChange>
        </w:rPr>
        <w:t xml:space="preserve">. (b) BO </w:t>
      </w:r>
      <w:del w:id="144" w:author="Zhe Liu" w:date="2024-10-11T16:38:00Z" w16du:dateUtc="2024-10-11T08:38:00Z">
        <w:r w:rsidR="00905B14" w:rsidRPr="00597575" w:rsidDel="00CE7C32">
          <w:rPr>
            <w:rFonts w:hint="eastAsia"/>
            <w:noProof/>
            <w:rPrChange w:id="145" w:author="Zhe Liu" w:date="2024-10-11T16:49:00Z" w16du:dateUtc="2024-10-11T08:49:00Z">
              <w:rPr>
                <w:rFonts w:hint="eastAsia"/>
                <w:noProof/>
                <w:sz w:val="18"/>
                <w:szCs w:val="18"/>
              </w:rPr>
            </w:rPrChange>
          </w:rPr>
          <w:delText xml:space="preserve">that based on </w:delText>
        </w:r>
      </w:del>
      <w:ins w:id="146" w:author="Zhe Liu" w:date="2024-10-11T16:38:00Z" w16du:dateUtc="2024-10-11T08:38:00Z">
        <w:r w:rsidR="00CE7C32" w:rsidRPr="00597575">
          <w:rPr>
            <w:rFonts w:hint="eastAsia"/>
            <w:noProof/>
            <w:rPrChange w:id="147" w:author="Zhe Liu" w:date="2024-10-11T16:49:00Z" w16du:dateUtc="2024-10-11T08:49:00Z">
              <w:rPr>
                <w:rFonts w:hint="eastAsia"/>
                <w:noProof/>
                <w:sz w:val="18"/>
                <w:szCs w:val="18"/>
              </w:rPr>
            </w:rPrChange>
          </w:rPr>
          <w:t xml:space="preserve">with </w:t>
        </w:r>
      </w:ins>
      <w:r w:rsidR="00905B14" w:rsidRPr="00597575">
        <w:rPr>
          <w:noProof/>
          <w:rPrChange w:id="148" w:author="Zhe Liu" w:date="2024-10-11T16:49:00Z" w16du:dateUtc="2024-10-11T08:49:00Z">
            <w:rPr>
              <w:noProof/>
              <w:sz w:val="18"/>
              <w:szCs w:val="18"/>
            </w:rPr>
          </w:rPrChange>
        </w:rPr>
        <w:t xml:space="preserve">uniform initial sampling. </w:t>
      </w:r>
      <w:r w:rsidR="00905B14" w:rsidRPr="00597575">
        <w:rPr>
          <w:rFonts w:hint="eastAsia"/>
          <w:noProof/>
          <w:rPrChange w:id="149" w:author="Zhe Liu" w:date="2024-10-11T16:49:00Z" w16du:dateUtc="2024-10-11T08:49:00Z">
            <w:rPr>
              <w:rFonts w:hint="eastAsia"/>
              <w:noProof/>
              <w:sz w:val="18"/>
              <w:szCs w:val="18"/>
            </w:rPr>
          </w:rPrChange>
        </w:rPr>
        <w:t>U</w:t>
      </w:r>
      <w:r w:rsidR="00905B14" w:rsidRPr="00597575">
        <w:rPr>
          <w:noProof/>
          <w:rPrChange w:id="150" w:author="Zhe Liu" w:date="2024-10-11T16:49:00Z" w16du:dateUtc="2024-10-11T08:49:00Z">
            <w:rPr>
              <w:noProof/>
              <w:sz w:val="18"/>
              <w:szCs w:val="18"/>
            </w:rPr>
          </w:rPrChange>
        </w:rPr>
        <w:t>niform initial sampling collects comprehensive global information</w:t>
      </w:r>
      <w:ins w:id="151" w:author="Zhe Liu" w:date="2024-10-11T16:41:00Z" w16du:dateUtc="2024-10-11T08:41:00Z">
        <w:r w:rsidR="00CE7C32" w:rsidRPr="00597575">
          <w:rPr>
            <w:rFonts w:hint="eastAsia"/>
            <w:noProof/>
            <w:rPrChange w:id="152" w:author="Zhe Liu" w:date="2024-10-11T16:49:00Z" w16du:dateUtc="2024-10-11T08:49:00Z">
              <w:rPr>
                <w:rFonts w:hint="eastAsia"/>
                <w:noProof/>
                <w:sz w:val="18"/>
                <w:szCs w:val="18"/>
              </w:rPr>
            </w:rPrChange>
          </w:rPr>
          <w:t xml:space="preserve"> about the target function</w:t>
        </w:r>
      </w:ins>
      <w:r w:rsidR="00905B14" w:rsidRPr="00597575">
        <w:rPr>
          <w:rFonts w:hint="eastAsia"/>
          <w:noProof/>
          <w:rPrChange w:id="153" w:author="Zhe Liu" w:date="2024-10-11T16:49:00Z" w16du:dateUtc="2024-10-11T08:49:00Z">
            <w:rPr>
              <w:rFonts w:hint="eastAsia"/>
              <w:noProof/>
              <w:sz w:val="18"/>
              <w:szCs w:val="18"/>
            </w:rPr>
          </w:rPrChange>
        </w:rPr>
        <w:t>,</w:t>
      </w:r>
      <w:r w:rsidR="00905B14" w:rsidRPr="00597575">
        <w:rPr>
          <w:noProof/>
          <w:rPrChange w:id="154" w:author="Zhe Liu" w:date="2024-10-11T16:49:00Z" w16du:dateUtc="2024-10-11T08:49:00Z">
            <w:rPr>
              <w:noProof/>
              <w:sz w:val="18"/>
              <w:szCs w:val="18"/>
            </w:rPr>
          </w:rPrChange>
        </w:rPr>
        <w:t xml:space="preserve"> allowing for the identification of the global optimum after a few iterations. (c) BO </w:t>
      </w:r>
      <w:del w:id="155" w:author="Zhe Liu" w:date="2024-10-11T16:41:00Z" w16du:dateUtc="2024-10-11T08:41:00Z">
        <w:r w:rsidR="00905B14" w:rsidRPr="00597575" w:rsidDel="00CE7C32">
          <w:rPr>
            <w:noProof/>
            <w:rPrChange w:id="156" w:author="Zhe Liu" w:date="2024-10-11T16:49:00Z" w16du:dateUtc="2024-10-11T08:49:00Z">
              <w:rPr>
                <w:noProof/>
                <w:sz w:val="18"/>
                <w:szCs w:val="18"/>
              </w:rPr>
            </w:rPrChange>
          </w:rPr>
          <w:delText>that incorporates</w:delText>
        </w:r>
      </w:del>
      <w:ins w:id="157" w:author="Zhe Liu" w:date="2024-10-11T16:41:00Z" w16du:dateUtc="2024-10-11T08:41:00Z">
        <w:r w:rsidR="00CE7C32" w:rsidRPr="00597575">
          <w:rPr>
            <w:noProof/>
            <w:rPrChange w:id="158" w:author="Zhe Liu" w:date="2024-10-11T16:49:00Z" w16du:dateUtc="2024-10-11T08:49:00Z">
              <w:rPr>
                <w:noProof/>
                <w:sz w:val="18"/>
                <w:szCs w:val="18"/>
              </w:rPr>
            </w:rPrChange>
          </w:rPr>
          <w:t>with</w:t>
        </w:r>
      </w:ins>
      <w:r w:rsidR="00905B14" w:rsidRPr="00597575">
        <w:rPr>
          <w:noProof/>
          <w:rPrChange w:id="159" w:author="Zhe Liu" w:date="2024-10-11T16:49:00Z" w16du:dateUtc="2024-10-11T08:49:00Z">
            <w:rPr>
              <w:noProof/>
              <w:sz w:val="18"/>
              <w:szCs w:val="18"/>
            </w:rPr>
          </w:rPrChange>
        </w:rPr>
        <w:t xml:space="preserve"> knowledge transfer from a source function. Transfer sampling directly </w:t>
      </w:r>
      <w:del w:id="160" w:author="Zhe Liu" w:date="2024-10-11T16:42:00Z" w16du:dateUtc="2024-10-11T08:42:00Z">
        <w:r w:rsidR="00905B14" w:rsidRPr="00597575" w:rsidDel="00CE7C32">
          <w:rPr>
            <w:noProof/>
            <w:rPrChange w:id="161" w:author="Zhe Liu" w:date="2024-10-11T16:49:00Z" w16du:dateUtc="2024-10-11T08:49:00Z">
              <w:rPr>
                <w:noProof/>
                <w:sz w:val="18"/>
                <w:szCs w:val="18"/>
              </w:rPr>
            </w:rPrChange>
          </w:rPr>
          <w:delText xml:space="preserve">targets </w:delText>
        </w:r>
      </w:del>
      <w:ins w:id="162" w:author="Zhe Liu" w:date="2024-10-11T16:42:00Z" w16du:dateUtc="2024-10-11T08:42:00Z">
        <w:r w:rsidR="00CE7C32" w:rsidRPr="00597575">
          <w:rPr>
            <w:noProof/>
            <w:rPrChange w:id="163" w:author="Zhe Liu" w:date="2024-10-11T16:49:00Z" w16du:dateUtc="2024-10-11T08:49:00Z">
              <w:rPr>
                <w:noProof/>
                <w:sz w:val="18"/>
                <w:szCs w:val="18"/>
              </w:rPr>
            </w:rPrChange>
          </w:rPr>
          <w:t>focues on</w:t>
        </w:r>
        <w:r w:rsidR="00CE7C32" w:rsidRPr="00597575">
          <w:rPr>
            <w:noProof/>
            <w:rPrChange w:id="164" w:author="Zhe Liu" w:date="2024-10-11T16:49:00Z" w16du:dateUtc="2024-10-11T08:49:00Z">
              <w:rPr>
                <w:noProof/>
                <w:sz w:val="18"/>
                <w:szCs w:val="18"/>
              </w:rPr>
            </w:rPrChange>
          </w:rPr>
          <w:t xml:space="preserve"> </w:t>
        </w:r>
        <w:r w:rsidR="00CE7C32" w:rsidRPr="00597575">
          <w:rPr>
            <w:noProof/>
            <w:rPrChange w:id="165" w:author="Zhe Liu" w:date="2024-10-11T16:49:00Z" w16du:dateUtc="2024-10-11T08:49:00Z">
              <w:rPr>
                <w:noProof/>
                <w:sz w:val="18"/>
                <w:szCs w:val="18"/>
              </w:rPr>
            </w:rPrChange>
          </w:rPr>
          <w:t xml:space="preserve">the </w:t>
        </w:r>
      </w:ins>
      <w:r w:rsidR="00905B14" w:rsidRPr="00597575">
        <w:rPr>
          <w:noProof/>
          <w:rPrChange w:id="166" w:author="Zhe Liu" w:date="2024-10-11T16:49:00Z" w16du:dateUtc="2024-10-11T08:49:00Z">
            <w:rPr>
              <w:noProof/>
              <w:sz w:val="18"/>
              <w:szCs w:val="18"/>
            </w:rPr>
          </w:rPrChange>
        </w:rPr>
        <w:t>likely region</w:t>
      </w:r>
      <w:del w:id="167" w:author="Zhe Liu" w:date="2024-10-11T16:42:00Z" w16du:dateUtc="2024-10-11T08:42:00Z">
        <w:r w:rsidR="00905B14" w:rsidRPr="00597575" w:rsidDel="00CE7C32">
          <w:rPr>
            <w:noProof/>
            <w:rPrChange w:id="168" w:author="Zhe Liu" w:date="2024-10-11T16:49:00Z" w16du:dateUtc="2024-10-11T08:49:00Z">
              <w:rPr>
                <w:noProof/>
                <w:sz w:val="18"/>
                <w:szCs w:val="18"/>
              </w:rPr>
            </w:rPrChange>
          </w:rPr>
          <w:delText>s</w:delText>
        </w:r>
      </w:del>
      <w:r w:rsidR="00905B14" w:rsidRPr="00597575">
        <w:rPr>
          <w:noProof/>
          <w:rPrChange w:id="169" w:author="Zhe Liu" w:date="2024-10-11T16:49:00Z" w16du:dateUtc="2024-10-11T08:49:00Z">
            <w:rPr>
              <w:noProof/>
              <w:sz w:val="18"/>
              <w:szCs w:val="18"/>
            </w:rPr>
          </w:rPrChange>
        </w:rPr>
        <w:t xml:space="preserve"> of the global optimum, achieving rapid convergence through minimal iterations.</w:t>
      </w:r>
    </w:p>
    <w:p w14:paraId="1A5558E1" w14:textId="77777777" w:rsidR="00905B14" w:rsidRPr="007C2E71" w:rsidRDefault="00905B14" w:rsidP="001A7187">
      <w:pPr>
        <w:jc w:val="center"/>
        <w:rPr>
          <w:noProof/>
          <w:sz w:val="18"/>
          <w:szCs w:val="18"/>
        </w:rPr>
      </w:pPr>
    </w:p>
    <w:bookmarkEnd w:id="135"/>
    <w:p w14:paraId="3612DAB7" w14:textId="15847D97" w:rsidR="007C2E71" w:rsidRPr="00597575" w:rsidRDefault="007C2E71" w:rsidP="00597575">
      <w:pPr>
        <w:spacing w:line="276" w:lineRule="auto"/>
        <w:ind w:firstLine="420"/>
        <w:rPr>
          <w:sz w:val="24"/>
          <w:szCs w:val="24"/>
          <w:rPrChange w:id="170" w:author="Zhe Liu" w:date="2024-10-11T16:48:00Z" w16du:dateUtc="2024-10-11T08:48:00Z">
            <w:rPr/>
          </w:rPrChange>
        </w:rPr>
        <w:pPrChange w:id="171" w:author="Zhe Liu" w:date="2024-10-11T16:48:00Z" w16du:dateUtc="2024-10-11T08:48:00Z">
          <w:pPr>
            <w:ind w:firstLine="420"/>
          </w:pPr>
        </w:pPrChange>
      </w:pPr>
      <w:r w:rsidRPr="00597575">
        <w:rPr>
          <w:sz w:val="24"/>
          <w:szCs w:val="24"/>
          <w:rPrChange w:id="172" w:author="Zhe Liu" w:date="2024-10-11T16:48:00Z" w16du:dateUtc="2024-10-11T08:48:00Z">
            <w:rPr/>
          </w:rPrChange>
        </w:rPr>
        <w:t>In this study</w:t>
      </w:r>
      <w:r w:rsidRPr="00F00553">
        <w:rPr>
          <w:sz w:val="24"/>
          <w:szCs w:val="24"/>
          <w:highlight w:val="yellow"/>
          <w:rPrChange w:id="173" w:author="Zhe Liu" w:date="2024-10-11T16:56:00Z" w16du:dateUtc="2024-10-11T08:56:00Z">
            <w:rPr/>
          </w:rPrChange>
        </w:rPr>
        <w:t>, we undertook the following work:</w:t>
      </w:r>
      <w:r w:rsidRPr="00597575">
        <w:rPr>
          <w:sz w:val="24"/>
          <w:szCs w:val="24"/>
          <w:rPrChange w:id="174" w:author="Zhe Liu" w:date="2024-10-11T16:48:00Z" w16du:dateUtc="2024-10-11T08:48:00Z">
            <w:rPr/>
          </w:rPrChange>
        </w:rPr>
        <w:t xml:space="preserve"> (a) </w:t>
      </w:r>
      <w:r w:rsidR="00C71BCE" w:rsidRPr="00597575">
        <w:rPr>
          <w:sz w:val="24"/>
          <w:szCs w:val="24"/>
          <w:rPrChange w:id="175" w:author="Zhe Liu" w:date="2024-10-11T16:48:00Z" w16du:dateUtc="2024-10-11T08:48:00Z">
            <w:rPr/>
          </w:rPrChange>
        </w:rPr>
        <w:t>We propose a globally uniform initial sampling strategy, Euclidean Distance Sampling (EDS), for scenarios lacking relevant data references. Compared to Random Sampling and Latin Hypercube Sampling (LHS), EDS markedly improves the stability of surrogate model performance during the initialization phase and diminishes the risk of convergence to local optima in the optimization process.</w:t>
      </w:r>
      <w:r w:rsidRPr="00597575">
        <w:rPr>
          <w:sz w:val="24"/>
          <w:szCs w:val="24"/>
          <w:rPrChange w:id="176" w:author="Zhe Liu" w:date="2024-10-11T16:48:00Z" w16du:dateUtc="2024-10-11T08:48:00Z">
            <w:rPr/>
          </w:rPrChange>
        </w:rPr>
        <w:t xml:space="preserve"> (b) </w:t>
      </w:r>
      <w:r w:rsidR="00C71BCE" w:rsidRPr="00597575">
        <w:rPr>
          <w:sz w:val="24"/>
          <w:szCs w:val="24"/>
          <w:rPrChange w:id="177" w:author="Zhe Liu" w:date="2024-10-11T16:48:00Z" w16du:dateUtc="2024-10-11T08:48:00Z">
            <w:rPr/>
          </w:rPrChange>
        </w:rPr>
        <w:t>When relevant data are available, we utilize a transfer learning strategy that integrates knowledge from related datasets into the sampling process for the target task, thus reducing the experimental effort needed to locate the global optimum. The distinctive feature of this method lies in its capability to assess the correlation between the source model and the target task across iterations. It dynamically adjusts the extent of knowledge transfer based on this correlation, thereby facilitating effective and reliable transfer sampling in Bayesian Optimization.</w:t>
      </w:r>
    </w:p>
    <w:p w14:paraId="766DEF86" w14:textId="0AE707B9" w:rsidR="007C2E71" w:rsidRPr="00597575" w:rsidRDefault="00F56448" w:rsidP="00597575">
      <w:pPr>
        <w:spacing w:line="276" w:lineRule="auto"/>
        <w:ind w:firstLine="420"/>
        <w:rPr>
          <w:sz w:val="24"/>
          <w:szCs w:val="24"/>
          <w:rPrChange w:id="178" w:author="Zhe Liu" w:date="2024-10-11T16:48:00Z" w16du:dateUtc="2024-10-11T08:48:00Z">
            <w:rPr/>
          </w:rPrChange>
        </w:rPr>
        <w:pPrChange w:id="179" w:author="Zhe Liu" w:date="2024-10-11T16:48:00Z" w16du:dateUtc="2024-10-11T08:48:00Z">
          <w:pPr>
            <w:ind w:firstLine="420"/>
          </w:pPr>
        </w:pPrChange>
      </w:pPr>
      <w:r w:rsidRPr="00597575">
        <w:rPr>
          <w:sz w:val="24"/>
          <w:szCs w:val="24"/>
          <w:rPrChange w:id="180" w:author="Zhe Liu" w:date="2024-10-11T16:48:00Z" w16du:dateUtc="2024-10-11T08:48:00Z">
            <w:rPr/>
          </w:rPrChange>
        </w:rPr>
        <w:t>It is noteworthy that the two methods described above are tailored to initial sampling strategies and function in parallel. In practical optimization scenarios, the choice of an appropriate initial sampling method should be informed by the specific context of data availability.</w:t>
      </w:r>
    </w:p>
    <w:p w14:paraId="0E40D491" w14:textId="6F3C7BD3" w:rsidR="001C7E5E" w:rsidRPr="00597575" w:rsidRDefault="007C2E71" w:rsidP="00597575">
      <w:pPr>
        <w:spacing w:line="276" w:lineRule="auto"/>
        <w:ind w:firstLine="420"/>
        <w:rPr>
          <w:sz w:val="24"/>
          <w:szCs w:val="24"/>
          <w:rPrChange w:id="181" w:author="Zhe Liu" w:date="2024-10-11T16:48:00Z" w16du:dateUtc="2024-10-11T08:48:00Z">
            <w:rPr/>
          </w:rPrChange>
        </w:rPr>
        <w:pPrChange w:id="182" w:author="Zhe Liu" w:date="2024-10-11T16:48:00Z" w16du:dateUtc="2024-10-11T08:48:00Z">
          <w:pPr>
            <w:ind w:firstLine="420"/>
          </w:pPr>
        </w:pPrChange>
      </w:pPr>
      <w:r w:rsidRPr="00597575">
        <w:rPr>
          <w:sz w:val="24"/>
          <w:szCs w:val="24"/>
          <w:rPrChange w:id="183" w:author="Zhe Liu" w:date="2024-10-11T16:48:00Z" w16du:dateUtc="2024-10-11T08:48:00Z">
            <w:rPr/>
          </w:rPrChange>
        </w:rPr>
        <w:t xml:space="preserve">The organization of this paper is as follows: Section 2 introduces </w:t>
      </w:r>
      <w:r w:rsidR="00181765" w:rsidRPr="00597575">
        <w:rPr>
          <w:sz w:val="24"/>
          <w:szCs w:val="24"/>
          <w:rPrChange w:id="184" w:author="Zhe Liu" w:date="2024-10-11T16:48:00Z" w16du:dateUtc="2024-10-11T08:48:00Z">
            <w:rPr/>
          </w:rPrChange>
        </w:rPr>
        <w:t xml:space="preserve">the </w:t>
      </w:r>
      <w:r w:rsidR="00067CAD" w:rsidRPr="00597575">
        <w:rPr>
          <w:rFonts w:hint="eastAsia"/>
          <w:sz w:val="24"/>
          <w:szCs w:val="24"/>
          <w:rPrChange w:id="185" w:author="Zhe Liu" w:date="2024-10-11T16:48:00Z" w16du:dateUtc="2024-10-11T08:48:00Z">
            <w:rPr>
              <w:rFonts w:hint="eastAsia"/>
            </w:rPr>
          </w:rPrChange>
        </w:rPr>
        <w:t>EDS</w:t>
      </w:r>
      <w:r w:rsidRPr="00597575">
        <w:rPr>
          <w:sz w:val="24"/>
          <w:szCs w:val="24"/>
          <w:rPrChange w:id="186" w:author="Zhe Liu" w:date="2024-10-11T16:48:00Z" w16du:dateUtc="2024-10-11T08:48:00Z">
            <w:rPr/>
          </w:rPrChange>
        </w:rPr>
        <w:t xml:space="preserve"> and transfer sampling strategy we propose; Section 3 demonstrates these methods using the Goldstein-Price function; Section 4 conducts simulated optimization and algorithm testing on two real material datasets—the Buchwald-Hartwig cross-coupling reaction dataset and the alloy creep life dataset. </w:t>
      </w:r>
      <w:r w:rsidR="00F56448" w:rsidRPr="00597575">
        <w:rPr>
          <w:sz w:val="24"/>
          <w:szCs w:val="24"/>
          <w:rPrChange w:id="187" w:author="Zhe Liu" w:date="2024-10-11T16:48:00Z" w16du:dateUtc="2024-10-11T08:48:00Z">
            <w:rPr/>
          </w:rPrChange>
        </w:rPr>
        <w:t xml:space="preserve">Finally, we provide evidence demonstrating that, </w:t>
      </w:r>
      <w:r w:rsidR="00F56448" w:rsidRPr="00597575">
        <w:rPr>
          <w:sz w:val="24"/>
          <w:szCs w:val="24"/>
          <w:rPrChange w:id="188" w:author="Zhe Liu" w:date="2024-10-11T16:48:00Z" w16du:dateUtc="2024-10-11T08:48:00Z">
            <w:rPr/>
          </w:rPrChange>
        </w:rPr>
        <w:lastRenderedPageBreak/>
        <w:t>across various contexts of data availability, both Euclidean Distance Sampling (EDS) and transfer sampling strategies enhance the optimization process of the target task more effectively.</w:t>
      </w:r>
    </w:p>
    <w:p w14:paraId="3525B001" w14:textId="0697312A" w:rsidR="0022198D" w:rsidRDefault="005E0285" w:rsidP="006A49AE">
      <w:pPr>
        <w:pStyle w:val="Heading1"/>
      </w:pPr>
      <w:r>
        <w:t>Methodology</w:t>
      </w:r>
    </w:p>
    <w:p w14:paraId="3C2C5663" w14:textId="7A0F83A9" w:rsidR="0006571F" w:rsidRPr="00597575" w:rsidRDefault="0006571F" w:rsidP="00597575">
      <w:pPr>
        <w:spacing w:line="276" w:lineRule="auto"/>
        <w:ind w:firstLine="420"/>
        <w:rPr>
          <w:sz w:val="24"/>
          <w:szCs w:val="24"/>
          <w:rPrChange w:id="189" w:author="Zhe Liu" w:date="2024-10-11T16:50:00Z" w16du:dateUtc="2024-10-11T08:50:00Z">
            <w:rPr/>
          </w:rPrChange>
        </w:rPr>
        <w:pPrChange w:id="190" w:author="Zhe Liu" w:date="2024-10-11T16:52:00Z" w16du:dateUtc="2024-10-11T08:52:00Z">
          <w:pPr>
            <w:ind w:firstLine="420"/>
          </w:pPr>
        </w:pPrChange>
      </w:pPr>
      <w:r w:rsidRPr="00597575">
        <w:rPr>
          <w:sz w:val="24"/>
          <w:szCs w:val="24"/>
          <w:rPrChange w:id="191" w:author="Zhe Liu" w:date="2024-10-11T16:50:00Z" w16du:dateUtc="2024-10-11T08:50:00Z">
            <w:rPr/>
          </w:rPrChange>
        </w:rPr>
        <w:t xml:space="preserve">In this paper, we explore two primary approaches: (1) </w:t>
      </w:r>
      <w:r w:rsidR="00067CAD" w:rsidRPr="00597575">
        <w:rPr>
          <w:rFonts w:hint="eastAsia"/>
          <w:sz w:val="24"/>
          <w:szCs w:val="24"/>
          <w:rPrChange w:id="192" w:author="Zhe Liu" w:date="2024-10-11T16:50:00Z" w16du:dateUtc="2024-10-11T08:50:00Z">
            <w:rPr>
              <w:rFonts w:hint="eastAsia"/>
            </w:rPr>
          </w:rPrChange>
        </w:rPr>
        <w:t xml:space="preserve">the </w:t>
      </w:r>
      <w:r w:rsidR="00067CAD" w:rsidRPr="00597575">
        <w:rPr>
          <w:sz w:val="24"/>
          <w:szCs w:val="24"/>
          <w:rPrChange w:id="193" w:author="Zhe Liu" w:date="2024-10-11T16:50:00Z" w16du:dateUtc="2024-10-11T08:50:00Z">
            <w:rPr/>
          </w:rPrChange>
        </w:rPr>
        <w:t>Euclidean</w:t>
      </w:r>
      <w:r w:rsidR="00D326E8" w:rsidRPr="00597575">
        <w:rPr>
          <w:rFonts w:hint="eastAsia"/>
          <w:sz w:val="24"/>
          <w:szCs w:val="24"/>
          <w:rPrChange w:id="194" w:author="Zhe Liu" w:date="2024-10-11T16:50:00Z" w16du:dateUtc="2024-10-11T08:50:00Z">
            <w:rPr>
              <w:rFonts w:hint="eastAsia"/>
            </w:rPr>
          </w:rPrChange>
        </w:rPr>
        <w:t xml:space="preserve"> </w:t>
      </w:r>
      <w:r w:rsidR="00067CAD" w:rsidRPr="00597575">
        <w:rPr>
          <w:sz w:val="24"/>
          <w:szCs w:val="24"/>
          <w:rPrChange w:id="195" w:author="Zhe Liu" w:date="2024-10-11T16:50:00Z" w16du:dateUtc="2024-10-11T08:50:00Z">
            <w:rPr/>
          </w:rPrChange>
        </w:rPr>
        <w:t>distance</w:t>
      </w:r>
      <w:r w:rsidR="00067CAD" w:rsidRPr="00597575">
        <w:rPr>
          <w:rFonts w:hint="eastAsia"/>
          <w:sz w:val="24"/>
          <w:szCs w:val="24"/>
          <w:rPrChange w:id="196" w:author="Zhe Liu" w:date="2024-10-11T16:50:00Z" w16du:dateUtc="2024-10-11T08:50:00Z">
            <w:rPr>
              <w:rFonts w:hint="eastAsia"/>
            </w:rPr>
          </w:rPrChange>
        </w:rPr>
        <w:t xml:space="preserve"> </w:t>
      </w:r>
      <w:r w:rsidR="00067CAD" w:rsidRPr="00597575">
        <w:rPr>
          <w:sz w:val="24"/>
          <w:szCs w:val="24"/>
          <w:rPrChange w:id="197" w:author="Zhe Liu" w:date="2024-10-11T16:50:00Z" w16du:dateUtc="2024-10-11T08:50:00Z">
            <w:rPr/>
          </w:rPrChange>
        </w:rPr>
        <w:t>sampling</w:t>
      </w:r>
      <w:r w:rsidRPr="00597575">
        <w:rPr>
          <w:sz w:val="24"/>
          <w:szCs w:val="24"/>
          <w:rPrChange w:id="198" w:author="Zhe Liu" w:date="2024-10-11T16:50:00Z" w16du:dateUtc="2024-10-11T08:50:00Z">
            <w:rPr/>
          </w:rPrChange>
        </w:rPr>
        <w:t xml:space="preserve"> and (2) the transfer sampling </w:t>
      </w:r>
      <w:r w:rsidR="003C5382" w:rsidRPr="00597575">
        <w:rPr>
          <w:sz w:val="24"/>
          <w:szCs w:val="24"/>
          <w:rPrChange w:id="199" w:author="Zhe Liu" w:date="2024-10-11T16:50:00Z" w16du:dateUtc="2024-10-11T08:50:00Z">
            <w:rPr/>
          </w:rPrChange>
        </w:rPr>
        <w:t>strategy</w:t>
      </w:r>
      <w:r w:rsidRPr="00597575">
        <w:rPr>
          <w:sz w:val="24"/>
          <w:szCs w:val="24"/>
          <w:rPrChange w:id="200" w:author="Zhe Liu" w:date="2024-10-11T16:50:00Z" w16du:dateUtc="2024-10-11T08:50:00Z">
            <w:rPr/>
          </w:rPrChange>
        </w:rPr>
        <w:t>. These methods enable the adaptation of Bayesian optimization strategies in different scenarios, achieving more stable and efficient optimization.</w:t>
      </w:r>
    </w:p>
    <w:p w14:paraId="0BFAE8A3" w14:textId="271931DD" w:rsidR="0006571F" w:rsidRPr="00597575" w:rsidRDefault="0006571F" w:rsidP="00597575">
      <w:pPr>
        <w:spacing w:line="276" w:lineRule="auto"/>
        <w:ind w:firstLine="420"/>
        <w:rPr>
          <w:sz w:val="24"/>
          <w:szCs w:val="24"/>
          <w:rPrChange w:id="201" w:author="Zhe Liu" w:date="2024-10-11T16:50:00Z" w16du:dateUtc="2024-10-11T08:50:00Z">
            <w:rPr/>
          </w:rPrChange>
        </w:rPr>
        <w:pPrChange w:id="202" w:author="Zhe Liu" w:date="2024-10-11T16:52:00Z" w16du:dateUtc="2024-10-11T08:52:00Z">
          <w:pPr>
            <w:ind w:firstLine="420"/>
          </w:pPr>
        </w:pPrChange>
      </w:pPr>
      <w:r w:rsidRPr="00597575">
        <w:rPr>
          <w:sz w:val="24"/>
          <w:szCs w:val="24"/>
          <w:rPrChange w:id="203" w:author="Zhe Liu" w:date="2024-10-11T16:50:00Z" w16du:dateUtc="2024-10-11T08:50:00Z">
            <w:rPr/>
          </w:rPrChange>
        </w:rPr>
        <w:t>We demonstrate the implementation of these methods on the Goldstein-Price function dataset, the Buchwald-Hartwig cross-coupling reaction dataset, and the alloy creep life dataset. For</w:t>
      </w:r>
      <w:r w:rsidR="00067CAD" w:rsidRPr="00597575">
        <w:rPr>
          <w:rFonts w:hint="eastAsia"/>
          <w:sz w:val="24"/>
          <w:szCs w:val="24"/>
          <w:rPrChange w:id="204" w:author="Zhe Liu" w:date="2024-10-11T16:50:00Z" w16du:dateUtc="2024-10-11T08:50:00Z">
            <w:rPr>
              <w:rFonts w:hint="eastAsia"/>
            </w:rPr>
          </w:rPrChange>
        </w:rPr>
        <w:t xml:space="preserve"> EDS</w:t>
      </w:r>
      <w:r w:rsidRPr="00597575">
        <w:rPr>
          <w:sz w:val="24"/>
          <w:szCs w:val="24"/>
          <w:rPrChange w:id="205" w:author="Zhe Liu" w:date="2024-10-11T16:50:00Z" w16du:dateUtc="2024-10-11T08:50:00Z">
            <w:rPr/>
          </w:rPrChange>
        </w:rPr>
        <w:t xml:space="preserve">, we compare it with LHS and </w:t>
      </w:r>
      <w:r w:rsidR="000F44F7" w:rsidRPr="00597575">
        <w:rPr>
          <w:sz w:val="24"/>
          <w:szCs w:val="24"/>
          <w:rPrChange w:id="206" w:author="Zhe Liu" w:date="2024-10-11T16:50:00Z" w16du:dateUtc="2024-10-11T08:50:00Z">
            <w:rPr/>
          </w:rPrChange>
        </w:rPr>
        <w:t>Random</w:t>
      </w:r>
      <w:r w:rsidRPr="00597575">
        <w:rPr>
          <w:sz w:val="24"/>
          <w:szCs w:val="24"/>
          <w:rPrChange w:id="207" w:author="Zhe Liu" w:date="2024-10-11T16:50:00Z" w16du:dateUtc="2024-10-11T08:50:00Z">
            <w:rPr/>
          </w:rPrChange>
        </w:rPr>
        <w:t xml:space="preserve"> sampling, examining the impact of different sampling methods on initial model construction and subsequent optimization. For transfer sampling, we compare it with standard Bayesian optimization, analyzing the performance of transfer BO using different source data against standard BO</w:t>
      </w:r>
      <w:r w:rsidR="00FD1DCA" w:rsidRPr="00597575">
        <w:rPr>
          <w:rFonts w:hint="eastAsia"/>
          <w:sz w:val="24"/>
          <w:szCs w:val="24"/>
          <w:rPrChange w:id="208" w:author="Zhe Liu" w:date="2024-10-11T16:50:00Z" w16du:dateUtc="2024-10-11T08:50:00Z">
            <w:rPr>
              <w:rFonts w:hint="eastAsia"/>
            </w:rPr>
          </w:rPrChange>
        </w:rPr>
        <w:t xml:space="preserve"> with no source data</w:t>
      </w:r>
      <w:r w:rsidRPr="00597575">
        <w:rPr>
          <w:sz w:val="24"/>
          <w:szCs w:val="24"/>
          <w:rPrChange w:id="209" w:author="Zhe Liu" w:date="2024-10-11T16:50:00Z" w16du:dateUtc="2024-10-11T08:50:00Z">
            <w:rPr/>
          </w:rPrChange>
        </w:rPr>
        <w:t>. Through testing on one function dataset and two materials datasets, we demonstrate the stable effectiveness and broad applicability of these two sampling strategies.</w:t>
      </w:r>
    </w:p>
    <w:p w14:paraId="1571FA99" w14:textId="34621F3D" w:rsidR="0063527C" w:rsidRDefault="00067CAD" w:rsidP="0063527C">
      <w:pPr>
        <w:pStyle w:val="Heading2"/>
      </w:pPr>
      <w:r w:rsidRPr="00977A87">
        <w:t>Euclidean</w:t>
      </w:r>
      <w:r w:rsidR="00D165D1">
        <w:rPr>
          <w:rFonts w:hint="eastAsia"/>
        </w:rPr>
        <w:t xml:space="preserve"> </w:t>
      </w:r>
      <w:r w:rsidRPr="00977A87">
        <w:t>distance</w:t>
      </w:r>
      <w:r>
        <w:rPr>
          <w:rFonts w:hint="eastAsia"/>
        </w:rPr>
        <w:t xml:space="preserve"> </w:t>
      </w:r>
      <w:r w:rsidRPr="00977A87">
        <w:t>sampling</w:t>
      </w:r>
      <w:r w:rsidR="007352E7">
        <w:tab/>
      </w:r>
    </w:p>
    <w:p w14:paraId="2F7EB0A4" w14:textId="0AD44825" w:rsidR="002621D2" w:rsidRPr="00597575" w:rsidRDefault="002621D2" w:rsidP="00597575">
      <w:pPr>
        <w:spacing w:line="276" w:lineRule="auto"/>
        <w:ind w:firstLine="420"/>
        <w:rPr>
          <w:sz w:val="24"/>
          <w:szCs w:val="24"/>
          <w:rPrChange w:id="210" w:author="Zhe Liu" w:date="2024-10-11T16:50:00Z" w16du:dateUtc="2024-10-11T08:50:00Z">
            <w:rPr/>
          </w:rPrChange>
        </w:rPr>
        <w:pPrChange w:id="211" w:author="Zhe Liu" w:date="2024-10-11T16:51:00Z" w16du:dateUtc="2024-10-11T08:51:00Z">
          <w:pPr>
            <w:ind w:firstLine="420"/>
          </w:pPr>
        </w:pPrChange>
      </w:pPr>
      <w:commentRangeStart w:id="212"/>
      <w:r w:rsidRPr="00597575">
        <w:rPr>
          <w:sz w:val="24"/>
          <w:szCs w:val="24"/>
          <w:rPrChange w:id="213" w:author="Zhe Liu" w:date="2024-10-11T16:50:00Z" w16du:dateUtc="2024-10-11T08:50:00Z">
            <w:rPr/>
          </w:rPrChange>
        </w:rPr>
        <w:t xml:space="preserve">To ensure uniformity in sampling across the search space, we propose a sampling strategy based on Euclidean distance, referred to as </w:t>
      </w:r>
      <w:r w:rsidR="00067CAD" w:rsidRPr="00597575">
        <w:rPr>
          <w:sz w:val="24"/>
          <w:szCs w:val="24"/>
          <w:rPrChange w:id="214" w:author="Zhe Liu" w:date="2024-10-11T16:50:00Z" w16du:dateUtc="2024-10-11T08:50:00Z">
            <w:rPr>
              <w:rFonts w:hint="eastAsia"/>
            </w:rPr>
          </w:rPrChange>
        </w:rPr>
        <w:t>EDS</w:t>
      </w:r>
      <w:r w:rsidRPr="00597575">
        <w:rPr>
          <w:sz w:val="24"/>
          <w:szCs w:val="24"/>
          <w:rPrChange w:id="215" w:author="Zhe Liu" w:date="2024-10-11T16:50:00Z" w16du:dateUtc="2024-10-11T08:50:00Z">
            <w:rPr/>
          </w:rPrChange>
        </w:rPr>
        <w:t>. This strategy is implemented through the following steps:</w:t>
      </w:r>
      <w:commentRangeEnd w:id="212"/>
      <w:r w:rsidR="00CE7C32" w:rsidRPr="00597575">
        <w:rPr>
          <w:rStyle w:val="CommentReference"/>
          <w:sz w:val="24"/>
          <w:szCs w:val="24"/>
          <w:rPrChange w:id="216" w:author="Zhe Liu" w:date="2024-10-11T16:50:00Z" w16du:dateUtc="2024-10-11T08:50:00Z">
            <w:rPr>
              <w:rStyle w:val="CommentReference"/>
            </w:rPr>
          </w:rPrChange>
        </w:rPr>
        <w:commentReference w:id="212"/>
      </w:r>
    </w:p>
    <w:p w14:paraId="767D0C9C" w14:textId="02CD0830" w:rsidR="00DE5F42" w:rsidRPr="00597575" w:rsidRDefault="00DE5F42" w:rsidP="00597575">
      <w:pPr>
        <w:spacing w:line="276" w:lineRule="auto"/>
        <w:ind w:firstLine="420"/>
        <w:rPr>
          <w:sz w:val="24"/>
          <w:szCs w:val="24"/>
          <w:rPrChange w:id="217" w:author="Zhe Liu" w:date="2024-10-11T16:50:00Z" w16du:dateUtc="2024-10-11T08:50:00Z">
            <w:rPr/>
          </w:rPrChange>
        </w:rPr>
        <w:pPrChange w:id="218" w:author="Zhe Liu" w:date="2024-10-11T16:51:00Z" w16du:dateUtc="2024-10-11T08:51:00Z">
          <w:pPr>
            <w:ind w:firstLine="420"/>
          </w:pPr>
        </w:pPrChange>
      </w:pPr>
      <w:r w:rsidRPr="00597575">
        <w:rPr>
          <w:sz w:val="24"/>
          <w:szCs w:val="24"/>
          <w:rPrChange w:id="219" w:author="Zhe Liu" w:date="2024-10-11T16:50:00Z" w16du:dateUtc="2024-10-11T08:50:00Z">
            <w:rPr>
              <w:rFonts w:hint="eastAsia"/>
            </w:rPr>
          </w:rPrChange>
        </w:rPr>
        <w:t>1.</w:t>
      </w:r>
      <w:r w:rsidR="002621D2" w:rsidRPr="00597575">
        <w:rPr>
          <w:sz w:val="24"/>
          <w:szCs w:val="24"/>
          <w:rPrChange w:id="220" w:author="Zhe Liu" w:date="2024-10-11T16:50:00Z" w16du:dateUtc="2024-10-11T08:50:00Z">
            <w:rPr/>
          </w:rPrChange>
        </w:rPr>
        <w:t xml:space="preserve"> Initialize sampling: For the parameter space</w:t>
      </w:r>
      <w:r w:rsidR="002621D2" w:rsidRPr="00597575">
        <w:rPr>
          <w:sz w:val="24"/>
          <w:szCs w:val="24"/>
          <w:rPrChange w:id="221" w:author="Zhe Liu" w:date="2024-10-11T16:50:00Z" w16du:dateUtc="2024-10-11T08:50:00Z">
            <w:rPr>
              <w:rFonts w:hint="eastAsia"/>
            </w:rPr>
          </w:rPrChange>
        </w:rPr>
        <w:t xml:space="preserve"> </w:t>
      </w:r>
      <w:r w:rsidRPr="00597575">
        <w:rPr>
          <w:sz w:val="24"/>
          <w:szCs w:val="24"/>
          <w:rPrChange w:id="222" w:author="Zhe Liu" w:date="2024-10-11T16:50:00Z" w16du:dateUtc="2024-10-11T08:50:00Z">
            <w:rPr>
              <w:rFonts w:hint="eastAsia"/>
            </w:rPr>
          </w:rPrChange>
        </w:rPr>
        <w:t>X</w:t>
      </w:r>
      <w:r w:rsidR="005E0285" w:rsidRPr="00597575">
        <w:rPr>
          <w:sz w:val="24"/>
          <w:szCs w:val="24"/>
          <w:rPrChange w:id="223" w:author="Zhe Liu" w:date="2024-10-11T16:50:00Z" w16du:dateUtc="2024-10-11T08:50:00Z">
            <w:rPr>
              <w:rFonts w:hint="eastAsia"/>
            </w:rPr>
          </w:rPrChange>
        </w:rPr>
        <w:t xml:space="preserve">, </w:t>
      </w:r>
      <w:ins w:id="224" w:author="Zhe Liu" w:date="2024-10-11T16:36:00Z" w16du:dateUtc="2024-10-11T08:36:00Z">
        <w:r w:rsidR="00CE7C32" w:rsidRPr="00597575">
          <w:rPr>
            <w:sz w:val="24"/>
            <w:szCs w:val="24"/>
            <w:rPrChange w:id="225" w:author="Zhe Liu" w:date="2024-10-11T16:50:00Z" w16du:dateUtc="2024-10-11T08:50:00Z">
              <w:rPr>
                <w:rFonts w:hint="eastAsia"/>
              </w:rPr>
            </w:rPrChange>
          </w:rPr>
          <w:t>r</w:t>
        </w:r>
      </w:ins>
      <w:del w:id="226" w:author="Zhe Liu" w:date="2024-10-11T16:36:00Z" w16du:dateUtc="2024-10-11T08:36:00Z">
        <w:r w:rsidR="000F44F7" w:rsidRPr="00597575" w:rsidDel="00CE7C32">
          <w:rPr>
            <w:sz w:val="24"/>
            <w:szCs w:val="24"/>
            <w:rPrChange w:id="227" w:author="Zhe Liu" w:date="2024-10-11T16:50:00Z" w16du:dateUtc="2024-10-11T08:50:00Z">
              <w:rPr/>
            </w:rPrChange>
          </w:rPr>
          <w:delText>R</w:delText>
        </w:r>
      </w:del>
      <w:r w:rsidR="000F44F7" w:rsidRPr="00597575">
        <w:rPr>
          <w:sz w:val="24"/>
          <w:szCs w:val="24"/>
          <w:rPrChange w:id="228" w:author="Zhe Liu" w:date="2024-10-11T16:50:00Z" w16du:dateUtc="2024-10-11T08:50:00Z">
            <w:rPr/>
          </w:rPrChange>
        </w:rPr>
        <w:t>andom</w:t>
      </w:r>
      <w:r w:rsidR="002621D2" w:rsidRPr="00597575">
        <w:rPr>
          <w:sz w:val="24"/>
          <w:szCs w:val="24"/>
          <w:rPrChange w:id="229" w:author="Zhe Liu" w:date="2024-10-11T16:50:00Z" w16du:dateUtc="2024-10-11T08:50:00Z">
            <w:rPr/>
          </w:rPrChange>
        </w:rPr>
        <w:t>ly select</w:t>
      </w:r>
      <w:r w:rsidR="002621D2" w:rsidRPr="00597575">
        <w:rPr>
          <w:sz w:val="24"/>
          <w:szCs w:val="24"/>
          <w:rPrChange w:id="230" w:author="Zhe Liu" w:date="2024-10-11T16:50:00Z" w16du:dateUtc="2024-10-11T08:50:00Z">
            <w:rPr>
              <w:rFonts w:hint="eastAsia"/>
            </w:rPr>
          </w:rPrChange>
        </w:rPr>
        <w:t xml:space="preserve"> </w:t>
      </w:r>
      <w:r w:rsidRPr="00597575">
        <w:rPr>
          <w:sz w:val="24"/>
          <w:szCs w:val="24"/>
          <w:rPrChange w:id="231" w:author="Zhe Liu" w:date="2024-10-11T16:50:00Z" w16du:dateUtc="2024-10-11T08:50:00Z">
            <w:rPr>
              <w:rFonts w:hint="eastAsia"/>
            </w:rPr>
          </w:rPrChange>
        </w:rPr>
        <w:t>3</w:t>
      </w:r>
      <w:r w:rsidR="002621D2" w:rsidRPr="00597575">
        <w:rPr>
          <w:sz w:val="24"/>
          <w:szCs w:val="24"/>
          <w:rPrChange w:id="232" w:author="Zhe Liu" w:date="2024-10-11T16:50:00Z" w16du:dateUtc="2024-10-11T08:50:00Z">
            <w:rPr>
              <w:rFonts w:hint="eastAsia"/>
            </w:rPr>
          </w:rPrChange>
        </w:rPr>
        <w:t xml:space="preserve"> </w:t>
      </w:r>
      <w:r w:rsidR="002621D2" w:rsidRPr="00597575">
        <w:rPr>
          <w:sz w:val="24"/>
          <w:szCs w:val="24"/>
          <w:rPrChange w:id="233" w:author="Zhe Liu" w:date="2024-10-11T16:50:00Z" w16du:dateUtc="2024-10-11T08:50:00Z">
            <w:rPr/>
          </w:rPrChange>
        </w:rPr>
        <w:t>points as the initial sampling set</w:t>
      </w:r>
      <w:r w:rsidR="002621D2" w:rsidRPr="00597575">
        <w:rPr>
          <w:sz w:val="24"/>
          <w:szCs w:val="24"/>
          <w:rPrChange w:id="234" w:author="Zhe Liu" w:date="2024-10-11T16:50:00Z" w16du:dateUtc="2024-10-11T08:50:00Z">
            <w:rPr>
              <w:rFonts w:hint="eastAsia"/>
            </w:rPr>
          </w:rPrChange>
        </w:rPr>
        <w:t xml:space="preserve"> </w:t>
      </w:r>
      <m:oMath>
        <m:sSub>
          <m:sSubPr>
            <m:ctrlPr>
              <w:ins w:id="235" w:author="Zhe Liu" w:date="2024-10-11T14:43:00Z" w16du:dateUtc="2024-10-11T06:43:00Z">
                <w:rPr>
                  <w:rFonts w:ascii="Cambria Math" w:hAnsi="Cambria Math"/>
                  <w:i/>
                  <w:sz w:val="24"/>
                  <w:szCs w:val="24"/>
                  <w:rPrChange w:id="236" w:author="Zhe Liu" w:date="2024-10-11T16:50:00Z" w16du:dateUtc="2024-10-11T08:50:00Z">
                    <w:rPr>
                      <w:rFonts w:ascii="Cambria Math" w:hAnsi="Cambria Math"/>
                      <w:i/>
                    </w:rPr>
                  </w:rPrChange>
                </w:rPr>
              </w:ins>
            </m:ctrlPr>
          </m:sSubPr>
          <m:e>
            <m:r>
              <w:rPr>
                <w:rFonts w:ascii="Cambria Math" w:hAnsi="Cambria Math"/>
                <w:sz w:val="24"/>
                <w:szCs w:val="24"/>
                <w:rPrChange w:id="237" w:author="Zhe Liu" w:date="2024-10-11T16:50:00Z" w16du:dateUtc="2024-10-11T08:50:00Z">
                  <w:rPr>
                    <w:rFonts w:ascii="Cambria Math" w:hAnsi="Cambria Math"/>
                  </w:rPr>
                </w:rPrChange>
              </w:rPr>
              <m:t>D</m:t>
            </m:r>
          </m:e>
          <m:sub>
            <m:r>
              <w:rPr>
                <w:rFonts w:ascii="Cambria Math" w:hAnsi="Cambria Math"/>
                <w:sz w:val="24"/>
                <w:szCs w:val="24"/>
                <w:rPrChange w:id="238" w:author="Zhe Liu" w:date="2024-10-11T16:50:00Z" w16du:dateUtc="2024-10-11T08:50:00Z">
                  <w:rPr>
                    <w:rFonts w:ascii="Cambria Math" w:hAnsi="Cambria Math"/>
                  </w:rPr>
                </w:rPrChange>
              </w:rPr>
              <m:t>T</m:t>
            </m:r>
          </m:sub>
        </m:sSub>
      </m:oMath>
      <w:r w:rsidR="002621D2" w:rsidRPr="00597575">
        <w:rPr>
          <w:sz w:val="24"/>
          <w:szCs w:val="24"/>
          <w:rPrChange w:id="239" w:author="Zhe Liu" w:date="2024-10-11T16:50:00Z" w16du:dateUtc="2024-10-11T08:50:00Z">
            <w:rPr>
              <w:rFonts w:hint="eastAsia"/>
            </w:rPr>
          </w:rPrChange>
        </w:rPr>
        <w:t>.</w:t>
      </w:r>
    </w:p>
    <w:p w14:paraId="6AA4DDC6" w14:textId="2CBB12BC" w:rsidR="005E62A3" w:rsidRPr="00597575" w:rsidRDefault="00DE5F42" w:rsidP="00597575">
      <w:pPr>
        <w:spacing w:line="276" w:lineRule="auto"/>
        <w:ind w:firstLine="420"/>
        <w:rPr>
          <w:sz w:val="24"/>
          <w:szCs w:val="24"/>
          <w:rPrChange w:id="240" w:author="Zhe Liu" w:date="2024-10-11T16:50:00Z" w16du:dateUtc="2024-10-11T08:50:00Z">
            <w:rPr/>
          </w:rPrChange>
        </w:rPr>
        <w:pPrChange w:id="241" w:author="Zhe Liu" w:date="2024-10-11T16:51:00Z" w16du:dateUtc="2024-10-11T08:51:00Z">
          <w:pPr>
            <w:ind w:firstLine="420"/>
          </w:pPr>
        </w:pPrChange>
      </w:pPr>
      <w:r w:rsidRPr="00597575">
        <w:rPr>
          <w:sz w:val="24"/>
          <w:szCs w:val="24"/>
          <w:rPrChange w:id="242" w:author="Zhe Liu" w:date="2024-10-11T16:50:00Z" w16du:dateUtc="2024-10-11T08:50:00Z">
            <w:rPr>
              <w:rFonts w:hint="eastAsia"/>
            </w:rPr>
          </w:rPrChange>
        </w:rPr>
        <w:t>2</w:t>
      </w:r>
      <w:r w:rsidR="00A05ECB" w:rsidRPr="00597575">
        <w:rPr>
          <w:sz w:val="24"/>
          <w:szCs w:val="24"/>
          <w:rPrChange w:id="243" w:author="Zhe Liu" w:date="2024-10-11T16:50:00Z" w16du:dateUtc="2024-10-11T08:50:00Z">
            <w:rPr>
              <w:rFonts w:hint="eastAsia"/>
            </w:rPr>
          </w:rPrChange>
        </w:rPr>
        <w:t>.</w:t>
      </w:r>
      <w:r w:rsidR="002621D2" w:rsidRPr="00597575">
        <w:rPr>
          <w:sz w:val="24"/>
          <w:szCs w:val="24"/>
          <w:rPrChange w:id="244" w:author="Zhe Liu" w:date="2024-10-11T16:50:00Z" w16du:dateUtc="2024-10-11T08:50:00Z">
            <w:rPr/>
          </w:rPrChange>
        </w:rPr>
        <w:t xml:space="preserve"> Calculate minimum Euclidean distance: For each unsampled point in</w:t>
      </w:r>
      <w:r w:rsidR="002621D2" w:rsidRPr="00597575">
        <w:rPr>
          <w:sz w:val="24"/>
          <w:szCs w:val="24"/>
          <w:rPrChange w:id="245" w:author="Zhe Liu" w:date="2024-10-11T16:50:00Z" w16du:dateUtc="2024-10-11T08:50:00Z">
            <w:rPr>
              <w:rFonts w:hint="eastAsia"/>
            </w:rPr>
          </w:rPrChange>
        </w:rPr>
        <w:t xml:space="preserve"> </w:t>
      </w:r>
      <w:r w:rsidRPr="00597575">
        <w:rPr>
          <w:sz w:val="24"/>
          <w:szCs w:val="24"/>
          <w:rPrChange w:id="246" w:author="Zhe Liu" w:date="2024-10-11T16:50:00Z" w16du:dateUtc="2024-10-11T08:50:00Z">
            <w:rPr>
              <w:rFonts w:hint="eastAsia"/>
            </w:rPr>
          </w:rPrChange>
        </w:rPr>
        <w:t>X</w:t>
      </w:r>
      <w:r w:rsidR="002621D2" w:rsidRPr="00597575">
        <w:rPr>
          <w:sz w:val="24"/>
          <w:szCs w:val="24"/>
          <w:rPrChange w:id="247" w:author="Zhe Liu" w:date="2024-10-11T16:50:00Z" w16du:dateUtc="2024-10-11T08:50:00Z">
            <w:rPr>
              <w:rFonts w:hint="eastAsia"/>
            </w:rPr>
          </w:rPrChange>
        </w:rPr>
        <w:t>,</w:t>
      </w:r>
      <w:r w:rsidR="005E0285" w:rsidRPr="00597575">
        <w:rPr>
          <w:sz w:val="24"/>
          <w:szCs w:val="24"/>
          <w:rPrChange w:id="248" w:author="Zhe Liu" w:date="2024-10-11T16:50:00Z" w16du:dateUtc="2024-10-11T08:50:00Z">
            <w:rPr/>
          </w:rPrChange>
        </w:rPr>
        <w:t xml:space="preserve"> </w:t>
      </w:r>
      <w:r w:rsidR="002621D2" w:rsidRPr="00597575">
        <w:rPr>
          <w:sz w:val="24"/>
          <w:szCs w:val="24"/>
          <w:rPrChange w:id="249" w:author="Zhe Liu" w:date="2024-10-11T16:50:00Z" w16du:dateUtc="2024-10-11T08:50:00Z">
            <w:rPr/>
          </w:rPrChange>
        </w:rPr>
        <w:t>calculate the Euclidean distance between the point and each sampled point in</w:t>
      </w:r>
      <w:r w:rsidR="002621D2" w:rsidRPr="00597575">
        <w:rPr>
          <w:sz w:val="24"/>
          <w:szCs w:val="24"/>
          <w:rPrChange w:id="250" w:author="Zhe Liu" w:date="2024-10-11T16:50:00Z" w16du:dateUtc="2024-10-11T08:50:00Z">
            <w:rPr>
              <w:rFonts w:hint="eastAsia"/>
            </w:rPr>
          </w:rPrChange>
        </w:rPr>
        <w:t xml:space="preserve"> </w:t>
      </w:r>
      <m:oMath>
        <m:sSub>
          <m:sSubPr>
            <m:ctrlPr>
              <w:ins w:id="251" w:author="Zhe Liu" w:date="2024-10-11T14:43:00Z" w16du:dateUtc="2024-10-11T06:43:00Z">
                <w:rPr>
                  <w:rFonts w:ascii="Cambria Math" w:hAnsi="Cambria Math"/>
                  <w:i/>
                  <w:sz w:val="24"/>
                  <w:szCs w:val="24"/>
                  <w:rPrChange w:id="252" w:author="Zhe Liu" w:date="2024-10-11T16:50:00Z" w16du:dateUtc="2024-10-11T08:50:00Z">
                    <w:rPr>
                      <w:rFonts w:ascii="Cambria Math" w:hAnsi="Cambria Math"/>
                      <w:i/>
                    </w:rPr>
                  </w:rPrChange>
                </w:rPr>
              </w:ins>
            </m:ctrlPr>
          </m:sSubPr>
          <m:e>
            <m:r>
              <w:rPr>
                <w:rFonts w:ascii="Cambria Math" w:hAnsi="Cambria Math"/>
                <w:sz w:val="24"/>
                <w:szCs w:val="24"/>
                <w:rPrChange w:id="253" w:author="Zhe Liu" w:date="2024-10-11T16:50:00Z" w16du:dateUtc="2024-10-11T08:50:00Z">
                  <w:rPr>
                    <w:rFonts w:ascii="Cambria Math" w:hAnsi="Cambria Math"/>
                  </w:rPr>
                </w:rPrChange>
              </w:rPr>
              <m:t>D</m:t>
            </m:r>
          </m:e>
          <m:sub>
            <m:r>
              <w:rPr>
                <w:rFonts w:ascii="Cambria Math" w:hAnsi="Cambria Math"/>
                <w:sz w:val="24"/>
                <w:szCs w:val="24"/>
                <w:rPrChange w:id="254" w:author="Zhe Liu" w:date="2024-10-11T16:50:00Z" w16du:dateUtc="2024-10-11T08:50:00Z">
                  <w:rPr>
                    <w:rFonts w:ascii="Cambria Math" w:hAnsi="Cambria Math"/>
                  </w:rPr>
                </w:rPrChange>
              </w:rPr>
              <m:t>T</m:t>
            </m:r>
          </m:sub>
        </m:sSub>
      </m:oMath>
      <w:r w:rsidR="002621D2" w:rsidRPr="00597575">
        <w:rPr>
          <w:sz w:val="24"/>
          <w:szCs w:val="24"/>
          <w:rPrChange w:id="255" w:author="Zhe Liu" w:date="2024-10-11T16:50:00Z" w16du:dateUtc="2024-10-11T08:50:00Z">
            <w:rPr>
              <w:rFonts w:hint="eastAsia"/>
            </w:rPr>
          </w:rPrChange>
        </w:rPr>
        <w:t>.</w:t>
      </w:r>
      <w:r w:rsidR="002621D2" w:rsidRPr="00597575">
        <w:rPr>
          <w:sz w:val="24"/>
          <w:szCs w:val="24"/>
          <w:rPrChange w:id="256" w:author="Zhe Liu" w:date="2024-10-11T16:50:00Z" w16du:dateUtc="2024-10-11T08:50:00Z">
            <w:rPr/>
          </w:rPrChange>
        </w:rPr>
        <w:t xml:space="preserve"> Then, obtain the minimum distance between the unsampled point and the sampled points:</w:t>
      </w:r>
    </w:p>
    <w:p w14:paraId="6FFD4846" w14:textId="151B4E12" w:rsidR="00023C23" w:rsidRPr="00597575" w:rsidRDefault="00000000" w:rsidP="00597575">
      <w:pPr>
        <w:spacing w:line="276" w:lineRule="auto"/>
        <w:ind w:firstLine="420"/>
        <w:rPr>
          <w:i/>
          <w:iCs/>
          <w:sz w:val="24"/>
          <w:szCs w:val="24"/>
          <w:rPrChange w:id="257" w:author="Zhe Liu" w:date="2024-10-11T16:50:00Z" w16du:dateUtc="2024-10-11T08:50:00Z">
            <w:rPr>
              <w:iCs/>
            </w:rPr>
          </w:rPrChange>
        </w:rPr>
        <w:pPrChange w:id="258" w:author="Zhe Liu" w:date="2024-10-11T16:51:00Z" w16du:dateUtc="2024-10-11T08:51:00Z">
          <w:pPr>
            <w:ind w:firstLine="420"/>
          </w:pPr>
        </w:pPrChange>
      </w:pPr>
      <m:oMathPara>
        <m:oMath>
          <m:sSub>
            <m:sSubPr>
              <m:ctrlPr>
                <w:ins w:id="259" w:author="Zhe Liu" w:date="2024-10-11T14:43:00Z" w16du:dateUtc="2024-10-11T06:43:00Z">
                  <w:rPr>
                    <w:rFonts w:ascii="Cambria Math" w:hAnsi="Cambria Math"/>
                    <w:i/>
                    <w:sz w:val="24"/>
                    <w:szCs w:val="24"/>
                    <w:rPrChange w:id="260" w:author="Zhe Liu" w:date="2024-10-11T16:50:00Z" w16du:dateUtc="2024-10-11T08:50:00Z">
                      <w:rPr>
                        <w:rFonts w:ascii="Cambria Math" w:hAnsi="Cambria Math"/>
                        <w:i/>
                      </w:rPr>
                    </w:rPrChange>
                  </w:rPr>
                </w:ins>
              </m:ctrlPr>
            </m:sSubPr>
            <m:e>
              <m:r>
                <w:rPr>
                  <w:rFonts w:ascii="Cambria Math" w:hAnsi="Cambria Math"/>
                  <w:sz w:val="24"/>
                  <w:szCs w:val="24"/>
                  <w:rPrChange w:id="261" w:author="Zhe Liu" w:date="2024-10-11T16:50:00Z" w16du:dateUtc="2024-10-11T08:50:00Z">
                    <w:rPr>
                      <w:rFonts w:ascii="Cambria Math" w:hAnsi="Cambria Math"/>
                    </w:rPr>
                  </w:rPrChange>
                </w:rPr>
                <m:t>d</m:t>
              </m:r>
            </m:e>
            <m:sub>
              <m:r>
                <m:rPr>
                  <m:nor/>
                </m:rPr>
                <w:rPr>
                  <w:sz w:val="24"/>
                  <w:szCs w:val="24"/>
                  <w:rPrChange w:id="262" w:author="Zhe Liu" w:date="2024-10-11T16:50:00Z" w16du:dateUtc="2024-10-11T08:50:00Z">
                    <w:rPr>
                      <w:rFonts w:ascii="Cambria Math" w:hAnsi="Cambria Math"/>
                    </w:rPr>
                  </w:rPrChange>
                </w:rPr>
                <m:t>min</m:t>
              </m:r>
            </m:sub>
          </m:sSub>
          <m:d>
            <m:dPr>
              <m:ctrlPr>
                <w:ins w:id="263" w:author="Zhe Liu" w:date="2024-10-11T14:43:00Z" w16du:dateUtc="2024-10-11T06:43:00Z">
                  <w:rPr>
                    <w:rFonts w:ascii="Cambria Math" w:hAnsi="Cambria Math"/>
                    <w:i/>
                    <w:sz w:val="24"/>
                    <w:szCs w:val="24"/>
                    <w:rPrChange w:id="264" w:author="Zhe Liu" w:date="2024-10-11T16:50:00Z" w16du:dateUtc="2024-10-11T08:50:00Z">
                      <w:rPr>
                        <w:rFonts w:ascii="Cambria Math" w:hAnsi="Cambria Math"/>
                        <w:i/>
                      </w:rPr>
                    </w:rPrChange>
                  </w:rPr>
                </w:ins>
              </m:ctrlPr>
            </m:dPr>
            <m:e>
              <m:r>
                <w:rPr>
                  <w:rFonts w:ascii="Cambria Math" w:hAnsi="Cambria Math"/>
                  <w:sz w:val="24"/>
                  <w:szCs w:val="24"/>
                  <w:rPrChange w:id="265" w:author="Zhe Liu" w:date="2024-10-11T16:50:00Z" w16du:dateUtc="2024-10-11T08:50:00Z">
                    <w:rPr>
                      <w:rFonts w:ascii="Cambria Math" w:hAnsi="Cambria Math"/>
                    </w:rPr>
                  </w:rPrChange>
                </w:rPr>
                <m:t>x</m:t>
              </m:r>
            </m:e>
          </m:d>
          <m:r>
            <w:rPr>
              <w:rFonts w:ascii="Cambria Math" w:hAnsi="Cambria Math"/>
              <w:sz w:val="24"/>
              <w:szCs w:val="24"/>
              <w:rPrChange w:id="266" w:author="Zhe Liu" w:date="2024-10-11T16:50:00Z" w16du:dateUtc="2024-10-11T08:50:00Z">
                <w:rPr>
                  <w:rFonts w:ascii="Cambria Math" w:hAnsi="Cambria Math"/>
                </w:rPr>
              </w:rPrChange>
            </w:rPr>
            <m:t>=</m:t>
          </m:r>
          <m:func>
            <m:funcPr>
              <m:ctrlPr>
                <w:ins w:id="267" w:author="Zhe Liu" w:date="2024-10-11T14:43:00Z" w16du:dateUtc="2024-10-11T06:43:00Z">
                  <w:rPr>
                    <w:rFonts w:ascii="Cambria Math" w:hAnsi="Cambria Math"/>
                    <w:sz w:val="24"/>
                    <w:szCs w:val="24"/>
                    <w:rPrChange w:id="268" w:author="Zhe Liu" w:date="2024-10-11T16:50:00Z" w16du:dateUtc="2024-10-11T08:50:00Z">
                      <w:rPr>
                        <w:rFonts w:ascii="Cambria Math" w:hAnsi="Cambria Math"/>
                      </w:rPr>
                    </w:rPrChange>
                  </w:rPr>
                </w:ins>
              </m:ctrlPr>
            </m:funcPr>
            <m:fName>
              <m:limLow>
                <m:limLowPr>
                  <m:ctrlPr>
                    <w:ins w:id="269" w:author="Zhe Liu" w:date="2024-10-11T14:43:00Z" w16du:dateUtc="2024-10-11T06:43:00Z">
                      <w:rPr>
                        <w:rFonts w:ascii="Cambria Math" w:hAnsi="Cambria Math"/>
                        <w:i/>
                        <w:sz w:val="24"/>
                        <w:szCs w:val="24"/>
                        <w:rPrChange w:id="270" w:author="Zhe Liu" w:date="2024-10-11T16:50:00Z" w16du:dateUtc="2024-10-11T08:50:00Z">
                          <w:rPr>
                            <w:rFonts w:ascii="Cambria Math" w:hAnsi="Cambria Math"/>
                            <w:i/>
                          </w:rPr>
                        </w:rPrChange>
                      </w:rPr>
                    </w:ins>
                  </m:ctrlPr>
                </m:limLowPr>
                <m:e>
                  <m:r>
                    <m:rPr>
                      <m:sty m:val="p"/>
                    </m:rPr>
                    <w:rPr>
                      <w:rFonts w:ascii="Cambria Math" w:hAnsi="Cambria Math"/>
                      <w:sz w:val="24"/>
                      <w:szCs w:val="24"/>
                      <w:rPrChange w:id="271" w:author="Zhe Liu" w:date="2024-10-11T16:50:00Z" w16du:dateUtc="2024-10-11T08:50:00Z">
                        <w:rPr>
                          <w:rFonts w:ascii="Cambria Math" w:hAnsi="Cambria Math"/>
                        </w:rPr>
                      </w:rPrChange>
                    </w:rPr>
                    <m:t>min</m:t>
                  </m:r>
                </m:e>
                <m:lim>
                  <m:sSub>
                    <m:sSubPr>
                      <m:ctrlPr>
                        <w:ins w:id="272" w:author="Zhe Liu" w:date="2024-10-11T14:43:00Z" w16du:dateUtc="2024-10-11T06:43:00Z">
                          <w:rPr>
                            <w:rFonts w:ascii="Cambria Math" w:hAnsi="Cambria Math"/>
                            <w:i/>
                            <w:sz w:val="24"/>
                            <w:szCs w:val="24"/>
                            <w:rPrChange w:id="273" w:author="Zhe Liu" w:date="2024-10-11T16:50:00Z" w16du:dateUtc="2024-10-11T08:50:00Z">
                              <w:rPr>
                                <w:rFonts w:ascii="Cambria Math" w:hAnsi="Cambria Math"/>
                                <w:i/>
                              </w:rPr>
                            </w:rPrChange>
                          </w:rPr>
                        </w:ins>
                      </m:ctrlPr>
                    </m:sSubPr>
                    <m:e>
                      <m:r>
                        <w:rPr>
                          <w:rFonts w:ascii="Cambria Math" w:hAnsi="Cambria Math"/>
                          <w:sz w:val="24"/>
                          <w:szCs w:val="24"/>
                          <w:rPrChange w:id="274" w:author="Zhe Liu" w:date="2024-10-11T16:50:00Z" w16du:dateUtc="2024-10-11T08:50:00Z">
                            <w:rPr>
                              <w:rFonts w:ascii="Cambria Math" w:hAnsi="Cambria Math"/>
                            </w:rPr>
                          </w:rPrChange>
                        </w:rPr>
                        <m:t>x</m:t>
                      </m:r>
                    </m:e>
                    <m:sub>
                      <m:r>
                        <w:rPr>
                          <w:rFonts w:ascii="Cambria Math" w:hAnsi="Cambria Math"/>
                          <w:sz w:val="24"/>
                          <w:szCs w:val="24"/>
                          <w:rPrChange w:id="275" w:author="Zhe Liu" w:date="2024-10-11T16:50:00Z" w16du:dateUtc="2024-10-11T08:50:00Z">
                            <w:rPr>
                              <w:rFonts w:ascii="Cambria Math" w:hAnsi="Cambria Math"/>
                            </w:rPr>
                          </w:rPrChange>
                        </w:rPr>
                        <m:t>i</m:t>
                      </m:r>
                    </m:sub>
                  </m:sSub>
                  <m:r>
                    <m:rPr>
                      <m:sty m:val="p"/>
                    </m:rPr>
                    <w:rPr>
                      <w:rFonts w:ascii="Cambria Math" w:hAnsi="Cambria Math"/>
                      <w:sz w:val="24"/>
                      <w:szCs w:val="24"/>
                      <w:rPrChange w:id="276" w:author="Zhe Liu" w:date="2024-10-11T16:50:00Z" w16du:dateUtc="2024-10-11T08:50:00Z">
                        <w:rPr>
                          <w:rFonts w:ascii="Cambria Math" w:hAnsi="Cambria Math" w:hint="eastAsia"/>
                        </w:rPr>
                      </w:rPrChange>
                    </w:rPr>
                    <m:t>∈</m:t>
                  </m:r>
                  <m:sSub>
                    <m:sSubPr>
                      <m:ctrlPr>
                        <w:ins w:id="277" w:author="Zhe Liu" w:date="2024-10-11T14:43:00Z" w16du:dateUtc="2024-10-11T06:43:00Z">
                          <w:rPr>
                            <w:rFonts w:ascii="Cambria Math" w:hAnsi="Cambria Math"/>
                            <w:i/>
                            <w:sz w:val="24"/>
                            <w:szCs w:val="24"/>
                            <w:rPrChange w:id="278" w:author="Zhe Liu" w:date="2024-10-11T16:50:00Z" w16du:dateUtc="2024-10-11T08:50:00Z">
                              <w:rPr>
                                <w:rFonts w:ascii="Cambria Math" w:hAnsi="Cambria Math"/>
                                <w:i/>
                              </w:rPr>
                            </w:rPrChange>
                          </w:rPr>
                        </w:ins>
                      </m:ctrlPr>
                    </m:sSubPr>
                    <m:e>
                      <m:r>
                        <w:rPr>
                          <w:rFonts w:ascii="Cambria Math" w:hAnsi="Cambria Math"/>
                          <w:sz w:val="24"/>
                          <w:szCs w:val="24"/>
                          <w:rPrChange w:id="279" w:author="Zhe Liu" w:date="2024-10-11T16:50:00Z" w16du:dateUtc="2024-10-11T08:50:00Z">
                            <w:rPr>
                              <w:rFonts w:ascii="Cambria Math" w:hAnsi="Cambria Math"/>
                            </w:rPr>
                          </w:rPrChange>
                        </w:rPr>
                        <m:t>D</m:t>
                      </m:r>
                      <m:ctrlPr>
                        <w:ins w:id="280" w:author="Zhe Liu" w:date="2024-10-11T14:43:00Z" w16du:dateUtc="2024-10-11T06:43:00Z">
                          <w:rPr>
                            <w:rFonts w:ascii="Cambria Math" w:hAnsi="Cambria Math"/>
                            <w:sz w:val="24"/>
                            <w:szCs w:val="24"/>
                            <w:rPrChange w:id="281" w:author="Zhe Liu" w:date="2024-10-11T16:50:00Z" w16du:dateUtc="2024-10-11T08:50:00Z">
                              <w:rPr>
                                <w:rFonts w:ascii="Cambria Math" w:hAnsi="Cambria Math"/>
                              </w:rPr>
                            </w:rPrChange>
                          </w:rPr>
                        </w:ins>
                      </m:ctrlPr>
                    </m:e>
                    <m:sub>
                      <m:r>
                        <w:rPr>
                          <w:rFonts w:ascii="Cambria Math" w:hAnsi="Cambria Math"/>
                          <w:sz w:val="24"/>
                          <w:szCs w:val="24"/>
                          <w:rPrChange w:id="282" w:author="Zhe Liu" w:date="2024-10-11T16:50:00Z" w16du:dateUtc="2024-10-11T08:50:00Z">
                            <w:rPr>
                              <w:rFonts w:ascii="Cambria Math" w:hAnsi="Cambria Math"/>
                            </w:rPr>
                          </w:rPrChange>
                        </w:rPr>
                        <m:t>T</m:t>
                      </m:r>
                    </m:sub>
                  </m:sSub>
                  <m:ctrlPr>
                    <w:ins w:id="283" w:author="Zhe Liu" w:date="2024-10-11T14:43:00Z" w16du:dateUtc="2024-10-11T06:43:00Z">
                      <w:rPr>
                        <w:rFonts w:ascii="Cambria Math" w:hAnsi="Cambria Math"/>
                        <w:sz w:val="24"/>
                        <w:szCs w:val="24"/>
                        <w:rPrChange w:id="284" w:author="Zhe Liu" w:date="2024-10-11T16:50:00Z" w16du:dateUtc="2024-10-11T08:50:00Z">
                          <w:rPr>
                            <w:rFonts w:ascii="Cambria Math" w:hAnsi="Cambria Math"/>
                          </w:rPr>
                        </w:rPrChange>
                      </w:rPr>
                    </w:ins>
                  </m:ctrlPr>
                </m:lim>
              </m:limLow>
              <m:ctrlPr>
                <w:ins w:id="285" w:author="Zhe Liu" w:date="2024-10-11T14:43:00Z" w16du:dateUtc="2024-10-11T06:43:00Z">
                  <w:rPr>
                    <w:rFonts w:ascii="Cambria Math" w:hAnsi="Cambria Math"/>
                    <w:i/>
                    <w:sz w:val="24"/>
                    <w:szCs w:val="24"/>
                    <w:rPrChange w:id="286" w:author="Zhe Liu" w:date="2024-10-11T16:50:00Z" w16du:dateUtc="2024-10-11T08:50:00Z">
                      <w:rPr>
                        <w:rFonts w:ascii="Cambria Math" w:hAnsi="Cambria Math"/>
                        <w:i/>
                      </w:rPr>
                    </w:rPrChange>
                  </w:rPr>
                </w:ins>
              </m:ctrlPr>
            </m:fName>
            <m:e>
              <m:r>
                <m:rPr>
                  <m:lit/>
                </m:rPr>
                <w:rPr>
                  <w:rFonts w:ascii="Cambria Math" w:hAnsi="Cambria Math"/>
                  <w:sz w:val="24"/>
                  <w:szCs w:val="24"/>
                  <w:rPrChange w:id="287" w:author="Zhe Liu" w:date="2024-10-11T16:50:00Z" w16du:dateUtc="2024-10-11T08:50:00Z">
                    <w:rPr>
                      <w:rFonts w:ascii="Cambria Math" w:hAnsi="Cambria Math"/>
                    </w:rPr>
                  </w:rPrChange>
                </w:rPr>
                <m:t>|</m:t>
              </m:r>
              <m:ctrlPr>
                <w:ins w:id="288" w:author="Zhe Liu" w:date="2024-10-11T14:43:00Z" w16du:dateUtc="2024-10-11T06:43:00Z">
                  <w:rPr>
                    <w:rFonts w:ascii="Cambria Math" w:hAnsi="Cambria Math"/>
                    <w:i/>
                    <w:sz w:val="24"/>
                    <w:szCs w:val="24"/>
                    <w:rPrChange w:id="289" w:author="Zhe Liu" w:date="2024-10-11T16:50:00Z" w16du:dateUtc="2024-10-11T08:50:00Z">
                      <w:rPr>
                        <w:rFonts w:ascii="Cambria Math" w:hAnsi="Cambria Math"/>
                        <w:i/>
                      </w:rPr>
                    </w:rPrChange>
                  </w:rPr>
                </w:ins>
              </m:ctrlPr>
            </m:e>
          </m:func>
          <m:r>
            <w:rPr>
              <w:rFonts w:ascii="Cambria Math" w:hAnsi="Cambria Math"/>
              <w:sz w:val="24"/>
              <w:szCs w:val="24"/>
              <w:rPrChange w:id="290" w:author="Zhe Liu" w:date="2024-10-11T16:50:00Z" w16du:dateUtc="2024-10-11T08:50:00Z">
                <w:rPr>
                  <w:rFonts w:ascii="Cambria Math" w:hAnsi="Cambria Math"/>
                </w:rPr>
              </w:rPrChange>
            </w:rPr>
            <m:t>x-</m:t>
          </m:r>
          <m:sSub>
            <m:sSubPr>
              <m:ctrlPr>
                <w:ins w:id="291" w:author="Zhe Liu" w:date="2024-10-11T14:43:00Z" w16du:dateUtc="2024-10-11T06:43:00Z">
                  <w:rPr>
                    <w:rFonts w:ascii="Cambria Math" w:hAnsi="Cambria Math"/>
                    <w:i/>
                    <w:sz w:val="24"/>
                    <w:szCs w:val="24"/>
                    <w:rPrChange w:id="292" w:author="Zhe Liu" w:date="2024-10-11T16:50:00Z" w16du:dateUtc="2024-10-11T08:50:00Z">
                      <w:rPr>
                        <w:rFonts w:ascii="Cambria Math" w:hAnsi="Cambria Math"/>
                        <w:i/>
                      </w:rPr>
                    </w:rPrChange>
                  </w:rPr>
                </w:ins>
              </m:ctrlPr>
            </m:sSubPr>
            <m:e>
              <m:r>
                <w:rPr>
                  <w:rFonts w:ascii="Cambria Math" w:hAnsi="Cambria Math"/>
                  <w:sz w:val="24"/>
                  <w:szCs w:val="24"/>
                  <w:rPrChange w:id="293" w:author="Zhe Liu" w:date="2024-10-11T16:50:00Z" w16du:dateUtc="2024-10-11T08:50:00Z">
                    <w:rPr>
                      <w:rFonts w:ascii="Cambria Math" w:hAnsi="Cambria Math"/>
                    </w:rPr>
                  </w:rPrChange>
                </w:rPr>
                <m:t>x</m:t>
              </m:r>
            </m:e>
            <m:sub>
              <m:r>
                <w:rPr>
                  <w:rFonts w:ascii="Cambria Math" w:hAnsi="Cambria Math"/>
                  <w:sz w:val="24"/>
                  <w:szCs w:val="24"/>
                  <w:rPrChange w:id="294" w:author="Zhe Liu" w:date="2024-10-11T16:50:00Z" w16du:dateUtc="2024-10-11T08:50:00Z">
                    <w:rPr>
                      <w:rFonts w:ascii="Cambria Math" w:hAnsi="Cambria Math"/>
                    </w:rPr>
                  </w:rPrChange>
                </w:rPr>
                <m:t>i</m:t>
              </m:r>
            </m:sub>
          </m:sSub>
          <m:r>
            <m:rPr>
              <m:lit/>
            </m:rPr>
            <w:rPr>
              <w:rFonts w:ascii="Cambria Math" w:hAnsi="Cambria Math"/>
              <w:sz w:val="24"/>
              <w:szCs w:val="24"/>
              <w:rPrChange w:id="295" w:author="Zhe Liu" w:date="2024-10-11T16:50:00Z" w16du:dateUtc="2024-10-11T08:50:00Z">
                <w:rPr>
                  <w:rFonts w:ascii="Cambria Math" w:hAnsi="Cambria Math"/>
                </w:rPr>
              </w:rPrChange>
            </w:rPr>
            <m:t>|</m:t>
          </m:r>
          <m:r>
            <w:ins w:id="296" w:author="Zhe Liu" w:date="2024-10-11T14:52:00Z" w16du:dateUtc="2024-10-11T06:52:00Z">
              <m:rPr>
                <m:sty m:val="p"/>
              </m:rPr>
              <w:rPr>
                <w:rFonts w:ascii="Cambria Math" w:hAnsi="Cambria Math"/>
                <w:sz w:val="24"/>
                <w:szCs w:val="24"/>
                <w:rPrChange w:id="297" w:author="Zhe Liu" w:date="2024-10-11T16:50:00Z" w16du:dateUtc="2024-10-11T08:50:00Z">
                  <w:rPr>
                    <w:rFonts w:ascii="Cambria Math" w:hAnsi="Cambria Math"/>
                  </w:rPr>
                </w:rPrChange>
              </w:rPr>
              <m:t>,</m:t>
            </w:ins>
          </m:r>
        </m:oMath>
      </m:oMathPara>
    </w:p>
    <w:p w14:paraId="53857789" w14:textId="50A8FA55" w:rsidR="005B70B5" w:rsidRPr="00597575" w:rsidRDefault="00DE5F42" w:rsidP="00597575">
      <w:pPr>
        <w:spacing w:line="276" w:lineRule="auto"/>
        <w:ind w:firstLine="420"/>
        <w:rPr>
          <w:sz w:val="24"/>
          <w:szCs w:val="24"/>
          <w:rPrChange w:id="298" w:author="Zhe Liu" w:date="2024-10-11T16:50:00Z" w16du:dateUtc="2024-10-11T08:50:00Z">
            <w:rPr/>
          </w:rPrChange>
        </w:rPr>
        <w:pPrChange w:id="299" w:author="Zhe Liu" w:date="2024-10-11T16:51:00Z" w16du:dateUtc="2024-10-11T08:51:00Z">
          <w:pPr>
            <w:ind w:firstLine="420"/>
          </w:pPr>
        </w:pPrChange>
      </w:pPr>
      <w:r w:rsidRPr="00597575">
        <w:rPr>
          <w:sz w:val="24"/>
          <w:szCs w:val="24"/>
          <w:rPrChange w:id="300" w:author="Zhe Liu" w:date="2024-10-11T16:50:00Z" w16du:dateUtc="2024-10-11T08:50:00Z">
            <w:rPr>
              <w:rFonts w:hint="eastAsia"/>
            </w:rPr>
          </w:rPrChange>
        </w:rPr>
        <w:t>3</w:t>
      </w:r>
      <w:r w:rsidR="005E62A3" w:rsidRPr="00597575">
        <w:rPr>
          <w:sz w:val="24"/>
          <w:szCs w:val="24"/>
          <w:rPrChange w:id="301" w:author="Zhe Liu" w:date="2024-10-11T16:50:00Z" w16du:dateUtc="2024-10-11T08:50:00Z">
            <w:rPr>
              <w:rFonts w:hint="eastAsia"/>
            </w:rPr>
          </w:rPrChange>
        </w:rPr>
        <w:t>.</w:t>
      </w:r>
      <w:r w:rsidR="002621D2" w:rsidRPr="00597575">
        <w:rPr>
          <w:sz w:val="24"/>
          <w:szCs w:val="24"/>
          <w:rPrChange w:id="302" w:author="Zhe Liu" w:date="2024-10-11T16:50:00Z" w16du:dateUtc="2024-10-11T08:50:00Z">
            <w:rPr/>
          </w:rPrChange>
        </w:rPr>
        <w:t xml:space="preserve"> Select the next sampling point: For all unsampled points in </w:t>
      </w:r>
      <w:r w:rsidRPr="00597575">
        <w:rPr>
          <w:sz w:val="24"/>
          <w:szCs w:val="24"/>
          <w:rPrChange w:id="303" w:author="Zhe Liu" w:date="2024-10-11T16:50:00Z" w16du:dateUtc="2024-10-11T08:50:00Z">
            <w:rPr>
              <w:rFonts w:hint="eastAsia"/>
            </w:rPr>
          </w:rPrChange>
        </w:rPr>
        <w:t>X</w:t>
      </w:r>
      <w:r w:rsidR="005B70B5" w:rsidRPr="00597575">
        <w:rPr>
          <w:sz w:val="24"/>
          <w:szCs w:val="24"/>
          <w:rPrChange w:id="304" w:author="Zhe Liu" w:date="2024-10-11T16:50:00Z" w16du:dateUtc="2024-10-11T08:50:00Z">
            <w:rPr>
              <w:rFonts w:hint="eastAsia"/>
            </w:rPr>
          </w:rPrChange>
        </w:rPr>
        <w:t xml:space="preserve">, </w:t>
      </w:r>
      <w:r w:rsidR="005B70B5" w:rsidRPr="00597575">
        <w:rPr>
          <w:sz w:val="24"/>
          <w:szCs w:val="24"/>
          <w:rPrChange w:id="305" w:author="Zhe Liu" w:date="2024-10-11T16:50:00Z" w16du:dateUtc="2024-10-11T08:50:00Z">
            <w:rPr/>
          </w:rPrChange>
        </w:rPr>
        <w:t>choose the one with the maximum minimum Euclidean distance as the next sampling point:</w:t>
      </w:r>
    </w:p>
    <w:p w14:paraId="01519C5E" w14:textId="46B9EB53" w:rsidR="005E62A3" w:rsidRPr="00597575" w:rsidRDefault="00000000" w:rsidP="00597575">
      <w:pPr>
        <w:spacing w:line="276" w:lineRule="auto"/>
        <w:ind w:firstLine="420"/>
        <w:rPr>
          <w:sz w:val="24"/>
          <w:szCs w:val="24"/>
          <w:rPrChange w:id="306" w:author="Zhe Liu" w:date="2024-10-11T16:50:00Z" w16du:dateUtc="2024-10-11T08:50:00Z">
            <w:rPr/>
          </w:rPrChange>
        </w:rPr>
        <w:pPrChange w:id="307" w:author="Zhe Liu" w:date="2024-10-11T16:51:00Z" w16du:dateUtc="2024-10-11T08:51:00Z">
          <w:pPr>
            <w:ind w:firstLine="420"/>
          </w:pPr>
        </w:pPrChange>
      </w:pPr>
      <m:oMathPara>
        <m:oMath>
          <m:sSub>
            <m:sSubPr>
              <m:ctrlPr>
                <w:ins w:id="308" w:author="Zhe Liu" w:date="2024-10-11T14:43:00Z" w16du:dateUtc="2024-10-11T06:43:00Z">
                  <w:rPr>
                    <w:rFonts w:ascii="Cambria Math" w:hAnsi="Cambria Math"/>
                    <w:i/>
                    <w:sz w:val="24"/>
                    <w:szCs w:val="24"/>
                    <w:rPrChange w:id="309" w:author="Zhe Liu" w:date="2024-10-11T16:50:00Z" w16du:dateUtc="2024-10-11T08:50:00Z">
                      <w:rPr>
                        <w:rFonts w:ascii="Cambria Math" w:hAnsi="Cambria Math"/>
                        <w:i/>
                      </w:rPr>
                    </w:rPrChange>
                  </w:rPr>
                </w:ins>
              </m:ctrlPr>
            </m:sSubPr>
            <m:e>
              <m:r>
                <w:rPr>
                  <w:rFonts w:ascii="Cambria Math" w:hAnsi="Cambria Math"/>
                  <w:sz w:val="24"/>
                  <w:szCs w:val="24"/>
                  <w:rPrChange w:id="310" w:author="Zhe Liu" w:date="2024-10-11T16:50:00Z" w16du:dateUtc="2024-10-11T08:50:00Z">
                    <w:rPr>
                      <w:rFonts w:ascii="Cambria Math" w:hAnsi="Cambria Math"/>
                    </w:rPr>
                  </w:rPrChange>
                </w:rPr>
                <m:t>x</m:t>
              </m:r>
            </m:e>
            <m:sub>
              <m:r>
                <m:rPr>
                  <m:nor/>
                </m:rPr>
                <w:rPr>
                  <w:sz w:val="24"/>
                  <w:szCs w:val="24"/>
                  <w:rPrChange w:id="311" w:author="Zhe Liu" w:date="2024-10-11T16:50:00Z" w16du:dateUtc="2024-10-11T08:50:00Z">
                    <w:rPr>
                      <w:rFonts w:ascii="Cambria Math" w:hAnsi="Cambria Math"/>
                    </w:rPr>
                  </w:rPrChange>
                </w:rPr>
                <m:t>next</m:t>
              </m:r>
            </m:sub>
          </m:sSub>
          <m:r>
            <w:rPr>
              <w:rFonts w:ascii="Cambria Math" w:hAnsi="Cambria Math"/>
              <w:sz w:val="24"/>
              <w:szCs w:val="24"/>
              <w:rPrChange w:id="312" w:author="Zhe Liu" w:date="2024-10-11T16:50:00Z" w16du:dateUtc="2024-10-11T08:50:00Z">
                <w:rPr>
                  <w:rFonts w:ascii="Cambria Math" w:hAnsi="Cambria Math"/>
                </w:rPr>
              </w:rPrChange>
            </w:rPr>
            <m:t>=</m:t>
          </m:r>
          <m:r>
            <m:rPr>
              <m:sty m:val="p"/>
            </m:rPr>
            <w:rPr>
              <w:rFonts w:ascii="Cambria Math" w:hAnsi="Cambria Math"/>
              <w:sz w:val="24"/>
              <w:szCs w:val="24"/>
              <w:rPrChange w:id="313" w:author="Zhe Liu" w:date="2024-10-11T16:50:00Z" w16du:dateUtc="2024-10-11T08:50:00Z">
                <w:rPr>
                  <w:rFonts w:ascii="Cambria Math" w:hAnsi="Cambria Math"/>
                </w:rPr>
              </w:rPrChange>
            </w:rPr>
            <m:t xml:space="preserve">argmax </m:t>
          </m:r>
          <m:sSub>
            <m:sSubPr>
              <m:ctrlPr>
                <w:ins w:id="314" w:author="Zhe Liu" w:date="2024-10-11T14:43:00Z" w16du:dateUtc="2024-10-11T06:43:00Z">
                  <w:rPr>
                    <w:rFonts w:ascii="Cambria Math" w:hAnsi="Cambria Math"/>
                    <w:i/>
                    <w:sz w:val="24"/>
                    <w:szCs w:val="24"/>
                    <w:rPrChange w:id="315" w:author="Zhe Liu" w:date="2024-10-11T16:50:00Z" w16du:dateUtc="2024-10-11T08:50:00Z">
                      <w:rPr>
                        <w:rFonts w:ascii="Cambria Math" w:hAnsi="Cambria Math"/>
                        <w:i/>
                      </w:rPr>
                    </w:rPrChange>
                  </w:rPr>
                </w:ins>
              </m:ctrlPr>
            </m:sSubPr>
            <m:e>
              <m:r>
                <w:rPr>
                  <w:rFonts w:ascii="Cambria Math" w:hAnsi="Cambria Math"/>
                  <w:sz w:val="24"/>
                  <w:szCs w:val="24"/>
                  <w:rPrChange w:id="316" w:author="Zhe Liu" w:date="2024-10-11T16:50:00Z" w16du:dateUtc="2024-10-11T08:50:00Z">
                    <w:rPr>
                      <w:rFonts w:ascii="Cambria Math" w:hAnsi="Cambria Math"/>
                    </w:rPr>
                  </w:rPrChange>
                </w:rPr>
                <m:t>d</m:t>
              </m:r>
            </m:e>
            <m:sub>
              <m:r>
                <m:rPr>
                  <m:nor/>
                </m:rPr>
                <w:rPr>
                  <w:sz w:val="24"/>
                  <w:szCs w:val="24"/>
                  <w:rPrChange w:id="317" w:author="Zhe Liu" w:date="2024-10-11T16:50:00Z" w16du:dateUtc="2024-10-11T08:50:00Z">
                    <w:rPr>
                      <w:rFonts w:ascii="Cambria Math" w:hAnsi="Cambria Math"/>
                    </w:rPr>
                  </w:rPrChange>
                </w:rPr>
                <m:t>min</m:t>
              </m:r>
            </m:sub>
          </m:sSub>
          <m:d>
            <m:dPr>
              <m:ctrlPr>
                <w:ins w:id="318" w:author="Zhe Liu" w:date="2024-10-11T14:43:00Z" w16du:dateUtc="2024-10-11T06:43:00Z">
                  <w:rPr>
                    <w:rFonts w:ascii="Cambria Math" w:hAnsi="Cambria Math"/>
                    <w:i/>
                    <w:sz w:val="24"/>
                    <w:szCs w:val="24"/>
                    <w:rPrChange w:id="319" w:author="Zhe Liu" w:date="2024-10-11T16:50:00Z" w16du:dateUtc="2024-10-11T08:50:00Z">
                      <w:rPr>
                        <w:rFonts w:ascii="Cambria Math" w:hAnsi="Cambria Math"/>
                        <w:i/>
                      </w:rPr>
                    </w:rPrChange>
                  </w:rPr>
                </w:ins>
              </m:ctrlPr>
            </m:dPr>
            <m:e>
              <m:r>
                <w:rPr>
                  <w:rFonts w:ascii="Cambria Math" w:hAnsi="Cambria Math"/>
                  <w:sz w:val="24"/>
                  <w:szCs w:val="24"/>
                  <w:rPrChange w:id="320" w:author="Zhe Liu" w:date="2024-10-11T16:50:00Z" w16du:dateUtc="2024-10-11T08:50:00Z">
                    <w:rPr>
                      <w:rFonts w:ascii="Cambria Math" w:hAnsi="Cambria Math"/>
                    </w:rPr>
                  </w:rPrChange>
                </w:rPr>
                <m:t>x</m:t>
              </m:r>
            </m:e>
          </m:d>
          <m:r>
            <w:ins w:id="321" w:author="Zhe Liu" w:date="2024-10-11T14:52:00Z" w16du:dateUtc="2024-10-11T06:52:00Z">
              <m:rPr>
                <m:sty m:val="p"/>
              </m:rPr>
              <w:rPr>
                <w:rFonts w:ascii="Cambria Math" w:hAnsi="Cambria Math"/>
                <w:sz w:val="24"/>
                <w:szCs w:val="24"/>
                <w:rPrChange w:id="322" w:author="Zhe Liu" w:date="2024-10-11T16:50:00Z" w16du:dateUtc="2024-10-11T08:50:00Z">
                  <w:rPr>
                    <w:rFonts w:ascii="Cambria Math" w:hAnsi="Cambria Math"/>
                  </w:rPr>
                </w:rPrChange>
              </w:rPr>
              <m:t>,</m:t>
            </w:ins>
          </m:r>
        </m:oMath>
      </m:oMathPara>
    </w:p>
    <w:p w14:paraId="6C9ADC44" w14:textId="079A991B" w:rsidR="00DE5F42" w:rsidRPr="00597575" w:rsidRDefault="00DE5F42" w:rsidP="00597575">
      <w:pPr>
        <w:spacing w:line="276" w:lineRule="auto"/>
        <w:rPr>
          <w:sz w:val="24"/>
          <w:szCs w:val="24"/>
          <w:rPrChange w:id="323" w:author="Zhe Liu" w:date="2024-10-11T16:50:00Z" w16du:dateUtc="2024-10-11T08:50:00Z">
            <w:rPr/>
          </w:rPrChange>
        </w:rPr>
        <w:pPrChange w:id="324" w:author="Zhe Liu" w:date="2024-10-11T16:51:00Z" w16du:dateUtc="2024-10-11T08:51:00Z">
          <w:pPr/>
        </w:pPrChange>
      </w:pPr>
      <w:r w:rsidRPr="00597575">
        <w:rPr>
          <w:sz w:val="24"/>
          <w:szCs w:val="24"/>
          <w:rPrChange w:id="325" w:author="Zhe Liu" w:date="2024-10-11T16:50:00Z" w16du:dateUtc="2024-10-11T08:50:00Z">
            <w:rPr/>
          </w:rPrChange>
        </w:rPr>
        <w:tab/>
      </w:r>
      <w:r w:rsidRPr="00597575">
        <w:rPr>
          <w:sz w:val="24"/>
          <w:szCs w:val="24"/>
          <w:rPrChange w:id="326" w:author="Zhe Liu" w:date="2024-10-11T16:50:00Z" w16du:dateUtc="2024-10-11T08:50:00Z">
            <w:rPr>
              <w:rFonts w:hint="eastAsia"/>
            </w:rPr>
          </w:rPrChange>
        </w:rPr>
        <w:t>4.</w:t>
      </w:r>
      <w:r w:rsidR="005E0285" w:rsidRPr="00597575">
        <w:rPr>
          <w:sz w:val="24"/>
          <w:szCs w:val="24"/>
          <w:rPrChange w:id="327" w:author="Zhe Liu" w:date="2024-10-11T16:50:00Z" w16du:dateUtc="2024-10-11T08:50:00Z">
            <w:rPr/>
          </w:rPrChange>
        </w:rPr>
        <w:t xml:space="preserve"> </w:t>
      </w:r>
      <w:r w:rsidR="005B70B5" w:rsidRPr="00597575">
        <w:rPr>
          <w:sz w:val="24"/>
          <w:szCs w:val="24"/>
          <w:rPrChange w:id="328" w:author="Zhe Liu" w:date="2024-10-11T16:50:00Z" w16du:dateUtc="2024-10-11T08:50:00Z">
            <w:rPr/>
          </w:rPrChange>
        </w:rPr>
        <w:t xml:space="preserve">Update the sample set: Add </w:t>
      </w:r>
      <m:oMath>
        <m:sSub>
          <m:sSubPr>
            <m:ctrlPr>
              <w:ins w:id="329" w:author="Zhe Liu" w:date="2024-10-11T14:43:00Z" w16du:dateUtc="2024-10-11T06:43:00Z">
                <w:rPr>
                  <w:rFonts w:ascii="Cambria Math" w:hAnsi="Cambria Math"/>
                  <w:i/>
                  <w:sz w:val="24"/>
                  <w:szCs w:val="24"/>
                  <w:rPrChange w:id="330" w:author="Zhe Liu" w:date="2024-10-11T16:50:00Z" w16du:dateUtc="2024-10-11T08:50:00Z">
                    <w:rPr>
                      <w:rFonts w:ascii="Cambria Math" w:hAnsi="Cambria Math"/>
                      <w:i/>
                    </w:rPr>
                  </w:rPrChange>
                </w:rPr>
              </w:ins>
            </m:ctrlPr>
          </m:sSubPr>
          <m:e>
            <m:r>
              <w:rPr>
                <w:rFonts w:ascii="Cambria Math" w:hAnsi="Cambria Math"/>
                <w:sz w:val="24"/>
                <w:szCs w:val="24"/>
                <w:rPrChange w:id="331" w:author="Zhe Liu" w:date="2024-10-11T16:50:00Z" w16du:dateUtc="2024-10-11T08:50:00Z">
                  <w:rPr>
                    <w:rFonts w:ascii="Cambria Math" w:hAnsi="Cambria Math"/>
                  </w:rPr>
                </w:rPrChange>
              </w:rPr>
              <m:t>x</m:t>
            </m:r>
          </m:e>
          <m:sub>
            <m:r>
              <m:rPr>
                <m:nor/>
              </m:rPr>
              <w:rPr>
                <w:sz w:val="24"/>
                <w:szCs w:val="24"/>
                <w:rPrChange w:id="332" w:author="Zhe Liu" w:date="2024-10-11T16:50:00Z" w16du:dateUtc="2024-10-11T08:50:00Z">
                  <w:rPr>
                    <w:rFonts w:ascii="Cambria Math" w:hAnsi="Cambria Math"/>
                  </w:rPr>
                </w:rPrChange>
              </w:rPr>
              <m:t>next</m:t>
            </m:r>
          </m:sub>
        </m:sSub>
      </m:oMath>
      <w:r w:rsidR="005B70B5" w:rsidRPr="00597575">
        <w:rPr>
          <w:sz w:val="24"/>
          <w:szCs w:val="24"/>
          <w:rPrChange w:id="333" w:author="Zhe Liu" w:date="2024-10-11T16:50:00Z" w16du:dateUtc="2024-10-11T08:50:00Z">
            <w:rPr>
              <w:rFonts w:hint="eastAsia"/>
            </w:rPr>
          </w:rPrChange>
        </w:rPr>
        <w:t xml:space="preserve"> to </w:t>
      </w:r>
      <m:oMath>
        <m:sSub>
          <m:sSubPr>
            <m:ctrlPr>
              <w:ins w:id="334" w:author="Zhe Liu" w:date="2024-10-11T14:43:00Z" w16du:dateUtc="2024-10-11T06:43:00Z">
                <w:rPr>
                  <w:rFonts w:ascii="Cambria Math" w:hAnsi="Cambria Math"/>
                  <w:i/>
                  <w:sz w:val="24"/>
                  <w:szCs w:val="24"/>
                  <w:rPrChange w:id="335" w:author="Zhe Liu" w:date="2024-10-11T16:50:00Z" w16du:dateUtc="2024-10-11T08:50:00Z">
                    <w:rPr>
                      <w:rFonts w:ascii="Cambria Math" w:hAnsi="Cambria Math"/>
                      <w:i/>
                    </w:rPr>
                  </w:rPrChange>
                </w:rPr>
              </w:ins>
            </m:ctrlPr>
          </m:sSubPr>
          <m:e>
            <m:r>
              <w:rPr>
                <w:rFonts w:ascii="Cambria Math" w:hAnsi="Cambria Math"/>
                <w:sz w:val="24"/>
                <w:szCs w:val="24"/>
                <w:rPrChange w:id="336" w:author="Zhe Liu" w:date="2024-10-11T16:50:00Z" w16du:dateUtc="2024-10-11T08:50:00Z">
                  <w:rPr>
                    <w:rFonts w:ascii="Cambria Math" w:hAnsi="Cambria Math"/>
                  </w:rPr>
                </w:rPrChange>
              </w:rPr>
              <m:t>D</m:t>
            </m:r>
          </m:e>
          <m:sub>
            <m:r>
              <w:rPr>
                <w:rFonts w:ascii="Cambria Math" w:hAnsi="Cambria Math"/>
                <w:sz w:val="24"/>
                <w:szCs w:val="24"/>
                <w:rPrChange w:id="337" w:author="Zhe Liu" w:date="2024-10-11T16:50:00Z" w16du:dateUtc="2024-10-11T08:50:00Z">
                  <w:rPr>
                    <w:rFonts w:ascii="Cambria Math" w:hAnsi="Cambria Math"/>
                  </w:rPr>
                </w:rPrChange>
              </w:rPr>
              <m:t>T</m:t>
            </m:r>
          </m:sub>
        </m:sSub>
      </m:oMath>
      <w:r w:rsidR="005B70B5" w:rsidRPr="00597575">
        <w:rPr>
          <w:sz w:val="24"/>
          <w:szCs w:val="24"/>
          <w:rPrChange w:id="338" w:author="Zhe Liu" w:date="2024-10-11T16:50:00Z" w16du:dateUtc="2024-10-11T08:50:00Z">
            <w:rPr>
              <w:rFonts w:hint="eastAsia"/>
            </w:rPr>
          </w:rPrChange>
        </w:rPr>
        <w:t xml:space="preserve">, </w:t>
      </w:r>
      <w:r w:rsidR="005B70B5" w:rsidRPr="00597575">
        <w:rPr>
          <w:sz w:val="24"/>
          <w:szCs w:val="24"/>
          <w:rPrChange w:id="339" w:author="Zhe Liu" w:date="2024-10-11T16:50:00Z" w16du:dateUtc="2024-10-11T08:50:00Z">
            <w:rPr/>
          </w:rPrChange>
        </w:rPr>
        <w:t>and repeat steps 2 and 3 until the required number of sampling points is obtained.</w:t>
      </w:r>
    </w:p>
    <w:p w14:paraId="1792892B" w14:textId="689FEF30" w:rsidR="0063527C" w:rsidRDefault="00D165D1" w:rsidP="0063527C">
      <w:pPr>
        <w:pStyle w:val="Heading2"/>
      </w:pPr>
      <w:r>
        <w:rPr>
          <w:rFonts w:hint="eastAsia"/>
        </w:rPr>
        <w:lastRenderedPageBreak/>
        <w:t>K</w:t>
      </w:r>
      <w:r w:rsidRPr="00D165D1">
        <w:t>nowledge</w:t>
      </w:r>
      <w:r>
        <w:rPr>
          <w:rFonts w:hint="eastAsia"/>
        </w:rPr>
        <w:t xml:space="preserve"> </w:t>
      </w:r>
      <w:r w:rsidRPr="00D165D1">
        <w:t>transfer sampling</w:t>
      </w:r>
    </w:p>
    <w:p w14:paraId="09D134CE" w14:textId="0DFC7D86" w:rsidR="005C748C" w:rsidRPr="00597575" w:rsidRDefault="005C748C" w:rsidP="00597575">
      <w:pPr>
        <w:spacing w:line="276" w:lineRule="auto"/>
        <w:ind w:firstLine="420"/>
        <w:rPr>
          <w:sz w:val="24"/>
          <w:szCs w:val="24"/>
          <w:rPrChange w:id="340" w:author="Zhe Liu" w:date="2024-10-11T16:51:00Z" w16du:dateUtc="2024-10-11T08:51:00Z">
            <w:rPr/>
          </w:rPrChange>
        </w:rPr>
        <w:pPrChange w:id="341" w:author="Zhe Liu" w:date="2024-10-11T16:51:00Z" w16du:dateUtc="2024-10-11T08:51:00Z">
          <w:pPr>
            <w:ind w:firstLine="420"/>
          </w:pPr>
        </w:pPrChange>
      </w:pPr>
      <w:r w:rsidRPr="00597575">
        <w:rPr>
          <w:sz w:val="24"/>
          <w:szCs w:val="24"/>
          <w:rPrChange w:id="342" w:author="Zhe Liu" w:date="2024-10-11T16:51:00Z" w16du:dateUtc="2024-10-11T08:51:00Z">
            <w:rPr/>
          </w:rPrChange>
        </w:rPr>
        <w:t>In situations where some related datasets are used as source data, we can leverage the knowledge from the source data to assist in sampling for the target optimization task. The difficulty of this process lies in the following aspects:</w:t>
      </w:r>
      <w:r w:rsidR="005E0285" w:rsidRPr="00597575">
        <w:rPr>
          <w:sz w:val="24"/>
          <w:szCs w:val="24"/>
          <w:rPrChange w:id="343" w:author="Zhe Liu" w:date="2024-10-11T16:51:00Z" w16du:dateUtc="2024-10-11T08:51:00Z">
            <w:rPr/>
          </w:rPrChange>
        </w:rPr>
        <w:t xml:space="preserve"> </w:t>
      </w:r>
      <w:r w:rsidRPr="00597575">
        <w:rPr>
          <w:sz w:val="24"/>
          <w:szCs w:val="24"/>
          <w:rPrChange w:id="344" w:author="Zhe Liu" w:date="2024-10-11T16:51:00Z" w16du:dateUtc="2024-10-11T08:51:00Z">
            <w:rPr/>
          </w:rPrChange>
        </w:rPr>
        <w:t>a) How to determine the relevance between the source data and the target task</w:t>
      </w:r>
      <w:r w:rsidRPr="00597575">
        <w:rPr>
          <w:rFonts w:hint="eastAsia"/>
          <w:sz w:val="24"/>
          <w:szCs w:val="24"/>
          <w:rPrChange w:id="345" w:author="Zhe Liu" w:date="2024-10-11T16:51:00Z" w16du:dateUtc="2024-10-11T08:51:00Z">
            <w:rPr>
              <w:rFonts w:hint="eastAsia"/>
            </w:rPr>
          </w:rPrChange>
        </w:rPr>
        <w:t xml:space="preserve">? </w:t>
      </w:r>
      <w:r w:rsidRPr="00597575">
        <w:rPr>
          <w:sz w:val="24"/>
          <w:szCs w:val="24"/>
          <w:rPrChange w:id="346" w:author="Zhe Liu" w:date="2024-10-11T16:51:00Z" w16du:dateUtc="2024-10-11T08:51:00Z">
            <w:rPr/>
          </w:rPrChange>
        </w:rPr>
        <w:t>b) How to utilize the knowledge from the source data to assist in sampling for the target task</w:t>
      </w:r>
      <w:r w:rsidRPr="00597575">
        <w:rPr>
          <w:rFonts w:hint="eastAsia"/>
          <w:sz w:val="24"/>
          <w:szCs w:val="24"/>
          <w:rPrChange w:id="347" w:author="Zhe Liu" w:date="2024-10-11T16:51:00Z" w16du:dateUtc="2024-10-11T08:51:00Z">
            <w:rPr>
              <w:rFonts w:hint="eastAsia"/>
            </w:rPr>
          </w:rPrChange>
        </w:rPr>
        <w:t xml:space="preserve">? </w:t>
      </w:r>
      <w:r w:rsidRPr="00597575">
        <w:rPr>
          <w:sz w:val="24"/>
          <w:szCs w:val="24"/>
          <w:rPrChange w:id="348" w:author="Zhe Liu" w:date="2024-10-11T16:51:00Z" w16du:dateUtc="2024-10-11T08:51:00Z">
            <w:rPr/>
          </w:rPrChange>
        </w:rPr>
        <w:t>c) How to mitigate the impact of the source data during the sampling process as the search evolves</w:t>
      </w:r>
      <w:r w:rsidRPr="00597575">
        <w:rPr>
          <w:rFonts w:hint="eastAsia"/>
          <w:sz w:val="24"/>
          <w:szCs w:val="24"/>
          <w:rPrChange w:id="349" w:author="Zhe Liu" w:date="2024-10-11T16:51:00Z" w16du:dateUtc="2024-10-11T08:51:00Z">
            <w:rPr>
              <w:rFonts w:hint="eastAsia"/>
            </w:rPr>
          </w:rPrChange>
        </w:rPr>
        <w:t>?</w:t>
      </w:r>
    </w:p>
    <w:p w14:paraId="4DC45F04" w14:textId="7516AB1A" w:rsidR="005C748C" w:rsidRPr="00597575" w:rsidRDefault="005C748C" w:rsidP="00597575">
      <w:pPr>
        <w:spacing w:line="276" w:lineRule="auto"/>
        <w:ind w:firstLine="420"/>
        <w:rPr>
          <w:sz w:val="24"/>
          <w:szCs w:val="24"/>
          <w:rPrChange w:id="350" w:author="Zhe Liu" w:date="2024-10-11T16:51:00Z" w16du:dateUtc="2024-10-11T08:51:00Z">
            <w:rPr/>
          </w:rPrChange>
        </w:rPr>
        <w:pPrChange w:id="351" w:author="Zhe Liu" w:date="2024-10-11T16:51:00Z" w16du:dateUtc="2024-10-11T08:51:00Z">
          <w:pPr>
            <w:ind w:left="420" w:firstLine="420"/>
          </w:pPr>
        </w:pPrChange>
      </w:pPr>
      <w:r w:rsidRPr="00597575">
        <w:rPr>
          <w:sz w:val="24"/>
          <w:szCs w:val="24"/>
          <w:rPrChange w:id="352" w:author="Zhe Liu" w:date="2024-10-11T16:51:00Z" w16du:dateUtc="2024-10-11T08:51:00Z">
            <w:rPr/>
          </w:rPrChange>
        </w:rPr>
        <w:t xml:space="preserve">In this research, we combined the </w:t>
      </w:r>
      <w:r w:rsidR="005E0285" w:rsidRPr="00597575">
        <w:rPr>
          <w:sz w:val="24"/>
          <w:szCs w:val="24"/>
          <w:rPrChange w:id="353" w:author="Zhe Liu" w:date="2024-10-11T16:51:00Z" w16du:dateUtc="2024-10-11T08:51:00Z">
            <w:rPr/>
          </w:rPrChange>
        </w:rPr>
        <w:t>Rank-weight</w:t>
      </w:r>
      <w:r w:rsidRPr="00597575">
        <w:rPr>
          <w:sz w:val="24"/>
          <w:szCs w:val="24"/>
          <w:rPrChange w:id="354" w:author="Zhe Liu" w:date="2024-10-11T16:51:00Z" w16du:dateUtc="2024-10-11T08:51:00Z">
            <w:rPr/>
          </w:rPrChange>
        </w:rPr>
        <w:t xml:space="preserve"> Gaussian process ensemble (RGPE) and the Transfer Acquisition Function (TAF) method. This approach ensures relevance between the selected source data and the target task as the search progresses, automatically updates the weights of the source data, and achieves reliable transfer Bayesian optimization. The process is implemented through the following steps:</w:t>
      </w:r>
    </w:p>
    <w:p w14:paraId="72C2A981" w14:textId="5CE35A1C" w:rsidR="00672C41" w:rsidRPr="00597575" w:rsidRDefault="00DD251C" w:rsidP="00597575">
      <w:pPr>
        <w:spacing w:line="276" w:lineRule="auto"/>
        <w:ind w:firstLine="420"/>
        <w:rPr>
          <w:sz w:val="24"/>
          <w:szCs w:val="24"/>
          <w:rPrChange w:id="355" w:author="Zhe Liu" w:date="2024-10-11T16:51:00Z" w16du:dateUtc="2024-10-11T08:51:00Z">
            <w:rPr/>
          </w:rPrChange>
        </w:rPr>
        <w:pPrChange w:id="356" w:author="Zhe Liu" w:date="2024-10-11T16:51:00Z" w16du:dateUtc="2024-10-11T08:51:00Z">
          <w:pPr>
            <w:ind w:left="420" w:firstLine="420"/>
          </w:pPr>
        </w:pPrChange>
      </w:pPr>
      <w:del w:id="357" w:author="Zhe Liu" w:date="2024-10-12T14:59:00Z" w16du:dateUtc="2024-10-12T06:59:00Z">
        <w:r w:rsidRPr="00597575" w:rsidDel="00073AF2">
          <w:rPr>
            <w:rFonts w:hint="eastAsia"/>
            <w:sz w:val="24"/>
            <w:szCs w:val="24"/>
            <w:rPrChange w:id="358" w:author="Zhe Liu" w:date="2024-10-11T16:51:00Z" w16du:dateUtc="2024-10-11T08:51:00Z">
              <w:rPr>
                <w:rFonts w:hint="eastAsia"/>
              </w:rPr>
            </w:rPrChange>
          </w:rPr>
          <w:delText>1.</w:delText>
        </w:r>
      </w:del>
      <w:ins w:id="359" w:author="Zhe Liu" w:date="2024-10-12T14:59:00Z" w16du:dateUtc="2024-10-12T06:59:00Z">
        <w:r w:rsidR="00073AF2">
          <w:rPr>
            <w:sz w:val="24"/>
            <w:szCs w:val="24"/>
          </w:rPr>
          <w:t xml:space="preserve">(1) </w:t>
        </w:r>
      </w:ins>
      <w:del w:id="360" w:author="Zhe Liu" w:date="2024-10-12T14:59:00Z" w16du:dateUtc="2024-10-12T06:59:00Z">
        <w:r w:rsidR="00307CE5" w:rsidRPr="00597575" w:rsidDel="00073AF2">
          <w:rPr>
            <w:sz w:val="24"/>
            <w:szCs w:val="24"/>
            <w:rPrChange w:id="361" w:author="Zhe Liu" w:date="2024-10-11T16:51:00Z" w16du:dateUtc="2024-10-11T08:51:00Z">
              <w:rPr/>
            </w:rPrChange>
          </w:rPr>
          <w:delText xml:space="preserve"> </w:delText>
        </w:r>
      </w:del>
      <w:r w:rsidR="005F729B" w:rsidRPr="00597575">
        <w:rPr>
          <w:sz w:val="24"/>
          <w:szCs w:val="24"/>
          <w:rPrChange w:id="362" w:author="Zhe Liu" w:date="2024-10-11T16:51:00Z" w16du:dateUtc="2024-10-11T08:51:00Z">
            <w:rPr/>
          </w:rPrChange>
        </w:rPr>
        <w:t>Computing Ensemble Weights</w:t>
      </w:r>
      <w:r w:rsidR="00307CE5" w:rsidRPr="00597575">
        <w:rPr>
          <w:sz w:val="24"/>
          <w:szCs w:val="24"/>
          <w:rPrChange w:id="363" w:author="Zhe Liu" w:date="2024-10-11T16:51:00Z" w16du:dateUtc="2024-10-11T08:51:00Z">
            <w:rPr/>
          </w:rPrChange>
        </w:rPr>
        <w:t>:</w:t>
      </w:r>
      <w:r w:rsidR="00307CE5" w:rsidRPr="00597575">
        <w:rPr>
          <w:rFonts w:hint="eastAsia"/>
          <w:sz w:val="24"/>
          <w:szCs w:val="24"/>
          <w:rPrChange w:id="364" w:author="Zhe Liu" w:date="2024-10-11T16:51:00Z" w16du:dateUtc="2024-10-11T08:51:00Z">
            <w:rPr>
              <w:rFonts w:hint="eastAsia"/>
            </w:rPr>
          </w:rPrChange>
        </w:rPr>
        <w:t xml:space="preserve"> </w:t>
      </w:r>
      <w:r w:rsidR="00307CE5" w:rsidRPr="00597575">
        <w:rPr>
          <w:sz w:val="24"/>
          <w:szCs w:val="24"/>
          <w:rPrChange w:id="365" w:author="Zhe Liu" w:date="2024-10-11T16:51:00Z" w16du:dateUtc="2024-10-11T08:51:00Z">
            <w:rPr/>
          </w:rPrChange>
        </w:rPr>
        <w:t xml:space="preserve">If a model can predict the ranking of observation values according to their predicted values, it is useful </w:t>
      </w:r>
      <w:r w:rsidR="007D7743" w:rsidRPr="00597575">
        <w:rPr>
          <w:rFonts w:hint="eastAsia"/>
          <w:sz w:val="24"/>
          <w:szCs w:val="24"/>
          <w:rPrChange w:id="366" w:author="Zhe Liu" w:date="2024-10-11T16:51:00Z" w16du:dateUtc="2024-10-11T08:51:00Z">
            <w:rPr>
              <w:rFonts w:hint="eastAsia"/>
            </w:rPr>
          </w:rPrChange>
        </w:rPr>
        <w:t>for</w:t>
      </w:r>
      <w:r w:rsidR="00307CE5" w:rsidRPr="00597575">
        <w:rPr>
          <w:sz w:val="24"/>
          <w:szCs w:val="24"/>
          <w:rPrChange w:id="367" w:author="Zhe Liu" w:date="2024-10-11T16:51:00Z" w16du:dateUtc="2024-10-11T08:51:00Z">
            <w:rPr/>
          </w:rPrChange>
        </w:rPr>
        <w:t xml:space="preserve"> </w:t>
      </w:r>
      <w:del w:id="368" w:author="Zhe Liu" w:date="2024-10-11T14:44:00Z" w16du:dateUtc="2024-10-11T06:44:00Z">
        <w:r w:rsidR="00307CE5" w:rsidRPr="00597575" w:rsidDel="00943CB1">
          <w:rPr>
            <w:sz w:val="24"/>
            <w:szCs w:val="24"/>
            <w:rPrChange w:id="369" w:author="Zhe Liu" w:date="2024-10-11T16:51:00Z" w16du:dateUtc="2024-10-11T08:51:00Z">
              <w:rPr/>
            </w:rPrChange>
          </w:rPr>
          <w:delText>optimiz</w:delText>
        </w:r>
        <w:r w:rsidR="007D7743" w:rsidRPr="00597575" w:rsidDel="00943CB1">
          <w:rPr>
            <w:rFonts w:hint="eastAsia"/>
            <w:sz w:val="24"/>
            <w:szCs w:val="24"/>
            <w:rPrChange w:id="370" w:author="Zhe Liu" w:date="2024-10-11T16:51:00Z" w16du:dateUtc="2024-10-11T08:51:00Z">
              <w:rPr>
                <w:rFonts w:hint="eastAsia"/>
              </w:rPr>
            </w:rPrChange>
          </w:rPr>
          <w:delText>ization</w:delText>
        </w:r>
      </w:del>
      <w:ins w:id="371" w:author="Zhe Liu" w:date="2024-10-11T14:44:00Z" w16du:dateUtc="2024-10-11T06:44:00Z">
        <w:r w:rsidR="00943CB1" w:rsidRPr="00597575">
          <w:rPr>
            <w:sz w:val="24"/>
            <w:szCs w:val="24"/>
            <w:rPrChange w:id="372" w:author="Zhe Liu" w:date="2024-10-11T16:51:00Z" w16du:dateUtc="2024-10-11T08:51:00Z">
              <w:rPr/>
            </w:rPrChange>
          </w:rPr>
          <w:t>optimization</w:t>
        </w:r>
      </w:ins>
      <w:r w:rsidR="00307CE5" w:rsidRPr="00597575">
        <w:rPr>
          <w:sz w:val="24"/>
          <w:szCs w:val="24"/>
          <w:rPrChange w:id="373" w:author="Zhe Liu" w:date="2024-10-11T16:51:00Z" w16du:dateUtc="2024-10-11T08:51:00Z">
            <w:rPr/>
          </w:rPrChange>
        </w:rPr>
        <w:t xml:space="preserve">. We construct a ranking loss to measure the consistency of the model's predicted ranking with the target ranking. </w:t>
      </w:r>
      <w:proofErr w:type="gramStart"/>
      <w:r w:rsidR="00307CE5" w:rsidRPr="00597575">
        <w:rPr>
          <w:sz w:val="24"/>
          <w:szCs w:val="24"/>
          <w:rPrChange w:id="374" w:author="Zhe Liu" w:date="2024-10-11T16:51:00Z" w16du:dateUtc="2024-10-11T08:51:00Z">
            <w:rPr/>
          </w:rPrChange>
        </w:rPr>
        <w:t>Here,</w:t>
      </w:r>
      <w:r w:rsidR="00CA3C5C" w:rsidRPr="00597575">
        <w:rPr>
          <w:rFonts w:hint="eastAsia"/>
          <w:sz w:val="24"/>
          <w:szCs w:val="24"/>
          <w:rPrChange w:id="375" w:author="Zhe Liu" w:date="2024-10-11T16:51:00Z" w16du:dateUtc="2024-10-11T08:51:00Z">
            <w:rPr>
              <w:rFonts w:hint="eastAsia"/>
            </w:rPr>
          </w:rPrChange>
        </w:rPr>
        <w:t>|</w:t>
      </w:r>
      <w:proofErr w:type="gramEnd"/>
      <m:oMath>
        <m:sSub>
          <m:sSubPr>
            <m:ctrlPr>
              <w:ins w:id="376" w:author="Zhe Liu" w:date="2024-10-11T14:43:00Z" w16du:dateUtc="2024-10-11T06:43:00Z">
                <w:rPr>
                  <w:rFonts w:ascii="Cambria Math" w:hAnsi="Cambria Math" w:cs="SimSun"/>
                  <w:sz w:val="24"/>
                  <w:szCs w:val="24"/>
                </w:rPr>
              </w:ins>
            </m:ctrlPr>
          </m:sSubPr>
          <m:e>
            <m:r>
              <w:rPr>
                <w:rFonts w:ascii="Cambria Math" w:eastAsia="Cambria Math" w:hAnsi="Cambria Math" w:cs="Cambria Math"/>
                <w:sz w:val="24"/>
                <w:szCs w:val="24"/>
                <w:rPrChange w:id="377" w:author="Zhe Liu" w:date="2024-10-11T16:51:00Z" w16du:dateUtc="2024-10-11T08:51:00Z">
                  <w:rPr>
                    <w:rFonts w:ascii="Cambria Math" w:eastAsia="Cambria Math" w:hAnsi="Cambria Math" w:cs="Cambria Math"/>
                  </w:rPr>
                </w:rPrChange>
              </w:rPr>
              <m:t>D</m:t>
            </m:r>
          </m:e>
          <m:sub>
            <m:r>
              <w:rPr>
                <w:rFonts w:ascii="Cambria Math" w:eastAsia="Cambria Math" w:hAnsi="Cambria Math" w:cs="Cambria Math"/>
                <w:sz w:val="24"/>
                <w:szCs w:val="24"/>
                <w:rPrChange w:id="378" w:author="Zhe Liu" w:date="2024-10-11T16:51:00Z" w16du:dateUtc="2024-10-11T08:51:00Z">
                  <w:rPr>
                    <w:rFonts w:ascii="Cambria Math" w:eastAsia="Cambria Math" w:hAnsi="Cambria Math" w:cs="Cambria Math"/>
                  </w:rPr>
                </w:rPrChange>
              </w:rPr>
              <m:t>M+1</m:t>
            </m:r>
          </m:sub>
        </m:sSub>
      </m:oMath>
      <w:r w:rsidR="00CA3C5C" w:rsidRPr="00597575">
        <w:rPr>
          <w:rFonts w:hint="eastAsia"/>
          <w:sz w:val="24"/>
          <w:szCs w:val="24"/>
          <w:rPrChange w:id="379" w:author="Zhe Liu" w:date="2024-10-11T16:51:00Z" w16du:dateUtc="2024-10-11T08:51:00Z">
            <w:rPr>
              <w:rFonts w:hint="eastAsia"/>
            </w:rPr>
          </w:rPrChange>
        </w:rPr>
        <w:t xml:space="preserve">| = </w:t>
      </w:r>
      <m:oMath>
        <m:sSub>
          <m:sSubPr>
            <m:ctrlPr>
              <w:ins w:id="380" w:author="Zhe Liu" w:date="2024-10-11T14:43:00Z" w16du:dateUtc="2024-10-11T06:43:00Z">
                <w:rPr>
                  <w:rFonts w:ascii="Cambria Math" w:hAnsi="Cambria Math" w:cs="SimSun"/>
                  <w:sz w:val="24"/>
                  <w:szCs w:val="24"/>
                </w:rPr>
              </w:ins>
            </m:ctrlPr>
          </m:sSubPr>
          <m:e>
            <m:r>
              <w:rPr>
                <w:rFonts w:ascii="Cambria Math" w:eastAsia="Cambria Math" w:hAnsi="Cambria Math" w:cs="Cambria Math"/>
                <w:sz w:val="24"/>
                <w:szCs w:val="24"/>
                <w:rPrChange w:id="381" w:author="Zhe Liu" w:date="2024-10-11T16:51:00Z" w16du:dateUtc="2024-10-11T08:51:00Z">
                  <w:rPr>
                    <w:rFonts w:ascii="Cambria Math" w:eastAsia="Cambria Math" w:hAnsi="Cambria Math" w:cs="Cambria Math"/>
                  </w:rPr>
                </w:rPrChange>
              </w:rPr>
              <m:t>n</m:t>
            </m:r>
          </m:e>
          <m:sub>
            <m:r>
              <w:rPr>
                <w:rFonts w:ascii="Cambria Math" w:eastAsia="Cambria Math" w:hAnsi="Cambria Math" w:cs="Cambria Math"/>
                <w:sz w:val="24"/>
                <w:szCs w:val="24"/>
                <w:rPrChange w:id="382" w:author="Zhe Liu" w:date="2024-10-11T16:51:00Z" w16du:dateUtc="2024-10-11T08:51:00Z">
                  <w:rPr>
                    <w:rFonts w:ascii="Cambria Math" w:eastAsia="Cambria Math" w:hAnsi="Cambria Math" w:cs="Cambria Math"/>
                  </w:rPr>
                </w:rPrChange>
              </w:rPr>
              <m:t>M+1</m:t>
            </m:r>
          </m:sub>
        </m:sSub>
      </m:oMath>
      <w:r w:rsidR="00CA3C5C" w:rsidRPr="00597575">
        <w:rPr>
          <w:rFonts w:hint="eastAsia"/>
          <w:sz w:val="24"/>
          <w:szCs w:val="24"/>
          <w:rPrChange w:id="383" w:author="Zhe Liu" w:date="2024-10-11T16:51:00Z" w16du:dateUtc="2024-10-11T08:51:00Z">
            <w:rPr>
              <w:rFonts w:hint="eastAsia"/>
            </w:rPr>
          </w:rPrChange>
        </w:rPr>
        <w:t xml:space="preserve"> &gt; 1</w:t>
      </w:r>
      <w:r w:rsidR="00307CE5" w:rsidRPr="00597575">
        <w:rPr>
          <w:rFonts w:hint="eastAsia"/>
          <w:sz w:val="24"/>
          <w:szCs w:val="24"/>
          <w:rPrChange w:id="384" w:author="Zhe Liu" w:date="2024-10-11T16:51:00Z" w16du:dateUtc="2024-10-11T08:51:00Z">
            <w:rPr>
              <w:rFonts w:hint="eastAsia"/>
            </w:rPr>
          </w:rPrChange>
        </w:rPr>
        <w:t xml:space="preserve"> </w:t>
      </w:r>
      <w:r w:rsidR="00307CE5" w:rsidRPr="00597575">
        <w:rPr>
          <w:sz w:val="24"/>
          <w:szCs w:val="24"/>
          <w:rPrChange w:id="385" w:author="Zhe Liu" w:date="2024-10-11T16:51:00Z" w16du:dateUtc="2024-10-11T08:51:00Z">
            <w:rPr/>
          </w:rPrChange>
        </w:rPr>
        <w:t xml:space="preserve">denotes the dataset used to add weights to the target values in the new round of model </w:t>
      </w:r>
      <w:proofErr w:type="spellStart"/>
      <w:r w:rsidR="00307CE5" w:rsidRPr="00597575">
        <w:rPr>
          <w:sz w:val="24"/>
          <w:szCs w:val="24"/>
          <w:rPrChange w:id="386" w:author="Zhe Liu" w:date="2024-10-11T16:51:00Z" w16du:dateUtc="2024-10-11T08:51:00Z">
            <w:rPr/>
          </w:rPrChange>
        </w:rPr>
        <w:t>fff</w:t>
      </w:r>
      <w:proofErr w:type="spellEnd"/>
      <w:r w:rsidR="00307CE5" w:rsidRPr="00597575">
        <w:rPr>
          <w:sz w:val="24"/>
          <w:szCs w:val="24"/>
          <w:rPrChange w:id="387" w:author="Zhe Liu" w:date="2024-10-11T16:51:00Z" w16du:dateUtc="2024-10-11T08:51:00Z">
            <w:rPr/>
          </w:rPrChange>
        </w:rPr>
        <w:t>. The model's ranking prediction loss is measured by the following ranking error loss:</w:t>
      </w:r>
    </w:p>
    <w:p w14:paraId="229B4CE3" w14:textId="48CBEE2D" w:rsidR="00CA3C5C" w:rsidRPr="00073AF2" w:rsidRDefault="00CA3C5C" w:rsidP="00943CB1">
      <w:pPr>
        <w:ind w:firstLine="420"/>
        <w:rPr>
          <w:rFonts w:hint="eastAsia"/>
          <w:sz w:val="24"/>
          <w:szCs w:val="24"/>
          <w:rPrChange w:id="388" w:author="Zhe Liu" w:date="2024-10-12T14:58:00Z" w16du:dateUtc="2024-10-12T06:58:00Z">
            <w:rPr>
              <w:rFonts w:hint="eastAsia"/>
            </w:rPr>
          </w:rPrChange>
        </w:rPr>
        <w:pPrChange w:id="389" w:author="Zhe Liu" w:date="2024-10-11T14:51:00Z" w16du:dateUtc="2024-10-11T06:51:00Z">
          <w:pPr>
            <w:ind w:left="420" w:firstLine="420"/>
          </w:pPr>
        </w:pPrChange>
      </w:pPr>
      <m:oMathPara>
        <m:oMath>
          <m:r>
            <m:rPr>
              <m:scr m:val="script"/>
            </m:rPr>
            <w:rPr>
              <w:rFonts w:ascii="Cambria Math" w:hAnsi="Cambria Math"/>
              <w:sz w:val="24"/>
              <w:szCs w:val="24"/>
              <w:rPrChange w:id="390" w:author="Zhe Liu" w:date="2024-10-12T14:58:00Z" w16du:dateUtc="2024-10-12T06:58:00Z">
                <w:rPr>
                  <w:rFonts w:ascii="Cambria Math" w:hAnsi="Cambria Math"/>
                </w:rPr>
              </w:rPrChange>
            </w:rPr>
            <m:t>L</m:t>
          </m:r>
          <m:d>
            <m:dPr>
              <m:ctrlPr>
                <w:ins w:id="391" w:author="Zhe Liu" w:date="2024-10-11T14:43:00Z" w16du:dateUtc="2024-10-11T06:43:00Z">
                  <w:rPr>
                    <w:rFonts w:ascii="Cambria Math" w:hAnsi="Cambria Math"/>
                    <w:i/>
                    <w:sz w:val="24"/>
                    <w:szCs w:val="24"/>
                    <w:rPrChange w:id="392" w:author="Zhe Liu" w:date="2024-10-12T14:58:00Z" w16du:dateUtc="2024-10-12T06:58:00Z">
                      <w:rPr>
                        <w:rFonts w:ascii="Cambria Math" w:hAnsi="Cambria Math"/>
                        <w:i/>
                      </w:rPr>
                    </w:rPrChange>
                  </w:rPr>
                </w:ins>
              </m:ctrlPr>
            </m:dPr>
            <m:e>
              <m:sSup>
                <m:sSupPr>
                  <m:ctrlPr>
                    <w:ins w:id="393" w:author="Zhe Liu" w:date="2024-10-11T14:43:00Z" w16du:dateUtc="2024-10-11T06:43:00Z">
                      <w:rPr>
                        <w:rFonts w:ascii="Cambria Math" w:hAnsi="Cambria Math"/>
                        <w:i/>
                        <w:sz w:val="24"/>
                        <w:szCs w:val="24"/>
                        <w:rPrChange w:id="394" w:author="Zhe Liu" w:date="2024-10-12T14:58:00Z" w16du:dateUtc="2024-10-12T06:58:00Z">
                          <w:rPr>
                            <w:rFonts w:ascii="Cambria Math" w:hAnsi="Cambria Math"/>
                            <w:i/>
                          </w:rPr>
                        </w:rPrChange>
                      </w:rPr>
                    </w:ins>
                  </m:ctrlPr>
                </m:sSupPr>
                <m:e>
                  <m:r>
                    <w:rPr>
                      <w:rFonts w:ascii="Cambria Math" w:hAnsi="Cambria Math"/>
                      <w:sz w:val="24"/>
                      <w:szCs w:val="24"/>
                      <w:rPrChange w:id="395" w:author="Zhe Liu" w:date="2024-10-12T14:58:00Z" w16du:dateUtc="2024-10-12T06:58:00Z">
                        <w:rPr>
                          <w:rFonts w:ascii="Cambria Math" w:hAnsi="Cambria Math"/>
                        </w:rPr>
                      </w:rPrChange>
                    </w:rPr>
                    <m:t>f</m:t>
                  </m:r>
                </m:e>
                <m:sup>
                  <m:r>
                    <w:rPr>
                      <w:rFonts w:ascii="Cambria Math" w:hAnsi="Cambria Math"/>
                      <w:sz w:val="24"/>
                      <w:szCs w:val="24"/>
                      <w:rPrChange w:id="396" w:author="Zhe Liu" w:date="2024-10-12T14:58:00Z" w16du:dateUtc="2024-10-12T06:58:00Z">
                        <w:rPr>
                          <w:rFonts w:ascii="Cambria Math" w:hAnsi="Cambria Math"/>
                        </w:rPr>
                      </w:rPrChange>
                    </w:rPr>
                    <m:t>i</m:t>
                  </m:r>
                </m:sup>
              </m:sSup>
              <m:r>
                <w:rPr>
                  <w:rFonts w:ascii="Cambria Math" w:hAnsi="Cambria Math"/>
                  <w:sz w:val="24"/>
                  <w:szCs w:val="24"/>
                  <w:rPrChange w:id="397" w:author="Zhe Liu" w:date="2024-10-12T14:58:00Z" w16du:dateUtc="2024-10-12T06:58:00Z">
                    <w:rPr>
                      <w:rFonts w:ascii="Cambria Math" w:hAnsi="Cambria Math"/>
                    </w:rPr>
                  </w:rPrChange>
                </w:rPr>
                <m:t>,</m:t>
              </m:r>
              <m:sSub>
                <m:sSubPr>
                  <m:ctrlPr>
                    <w:ins w:id="398" w:author="Zhe Liu" w:date="2024-10-11T14:43:00Z" w16du:dateUtc="2024-10-11T06:43:00Z">
                      <w:rPr>
                        <w:rFonts w:ascii="Cambria Math" w:hAnsi="Cambria Math"/>
                        <w:i/>
                        <w:sz w:val="24"/>
                        <w:szCs w:val="24"/>
                        <w:rPrChange w:id="399" w:author="Zhe Liu" w:date="2024-10-12T14:58:00Z" w16du:dateUtc="2024-10-12T06:58:00Z">
                          <w:rPr>
                            <w:rFonts w:ascii="Cambria Math" w:hAnsi="Cambria Math"/>
                            <w:i/>
                          </w:rPr>
                        </w:rPrChange>
                      </w:rPr>
                    </w:ins>
                  </m:ctrlPr>
                </m:sSubPr>
                <m:e>
                  <m:r>
                    <w:rPr>
                      <w:rFonts w:ascii="Cambria Math" w:hAnsi="Cambria Math"/>
                      <w:sz w:val="24"/>
                      <w:szCs w:val="24"/>
                      <w:rPrChange w:id="400" w:author="Zhe Liu" w:date="2024-10-12T14:58:00Z" w16du:dateUtc="2024-10-12T06:58:00Z">
                        <w:rPr>
                          <w:rFonts w:ascii="Cambria Math" w:hAnsi="Cambria Math"/>
                        </w:rPr>
                      </w:rPrChange>
                    </w:rPr>
                    <m:t>D</m:t>
                  </m:r>
                </m:e>
                <m:sub>
                  <m:r>
                    <w:rPr>
                      <w:rFonts w:ascii="Cambria Math" w:hAnsi="Cambria Math"/>
                      <w:sz w:val="24"/>
                      <w:szCs w:val="24"/>
                      <w:rPrChange w:id="401" w:author="Zhe Liu" w:date="2024-10-12T14:58:00Z" w16du:dateUtc="2024-10-12T06:58:00Z">
                        <w:rPr>
                          <w:rFonts w:ascii="Cambria Math" w:hAnsi="Cambria Math"/>
                        </w:rPr>
                      </w:rPrChange>
                    </w:rPr>
                    <m:t>M+1</m:t>
                  </m:r>
                </m:sub>
              </m:sSub>
            </m:e>
          </m:d>
          <m:r>
            <w:rPr>
              <w:rFonts w:ascii="Cambria Math" w:hAnsi="Cambria Math"/>
              <w:sz w:val="24"/>
              <w:szCs w:val="24"/>
              <w:rPrChange w:id="402" w:author="Zhe Liu" w:date="2024-10-12T14:58:00Z" w16du:dateUtc="2024-10-12T06:58:00Z">
                <w:rPr>
                  <w:rFonts w:ascii="Cambria Math" w:hAnsi="Cambria Math"/>
                </w:rPr>
              </w:rPrChange>
            </w:rPr>
            <m:t>=</m:t>
          </m:r>
          <m:nary>
            <m:naryPr>
              <m:chr m:val="∑"/>
              <m:ctrlPr>
                <w:ins w:id="403" w:author="Zhe Liu" w:date="2024-10-11T14:43:00Z" w16du:dateUtc="2024-10-11T06:43:00Z">
                  <w:rPr>
                    <w:rFonts w:ascii="Cambria Math" w:hAnsi="Cambria Math"/>
                    <w:sz w:val="24"/>
                    <w:szCs w:val="24"/>
                    <w:rPrChange w:id="404" w:author="Zhe Liu" w:date="2024-10-12T14:58:00Z" w16du:dateUtc="2024-10-12T06:58:00Z">
                      <w:rPr>
                        <w:rFonts w:ascii="Cambria Math" w:hAnsi="Cambria Math"/>
                      </w:rPr>
                    </w:rPrChange>
                  </w:rPr>
                </w:ins>
              </m:ctrlPr>
            </m:naryPr>
            <m:sub>
              <m:r>
                <w:rPr>
                  <w:rFonts w:ascii="Cambria Math" w:hAnsi="Cambria Math"/>
                  <w:sz w:val="24"/>
                  <w:szCs w:val="24"/>
                  <w:rPrChange w:id="405" w:author="Zhe Liu" w:date="2024-10-12T14:58:00Z" w16du:dateUtc="2024-10-12T06:58:00Z">
                    <w:rPr>
                      <w:rFonts w:ascii="Cambria Math" w:hAnsi="Cambria Math"/>
                    </w:rPr>
                  </w:rPrChange>
                </w:rPr>
                <m:t>k=1</m:t>
              </m:r>
              <m:ctrlPr>
                <w:ins w:id="406" w:author="Zhe Liu" w:date="2024-10-11T14:43:00Z" w16du:dateUtc="2024-10-11T06:43:00Z">
                  <w:rPr>
                    <w:rFonts w:ascii="Cambria Math" w:hAnsi="Cambria Math"/>
                    <w:i/>
                    <w:sz w:val="24"/>
                    <w:szCs w:val="24"/>
                    <w:rPrChange w:id="407" w:author="Zhe Liu" w:date="2024-10-12T14:58:00Z" w16du:dateUtc="2024-10-12T06:58:00Z">
                      <w:rPr>
                        <w:rFonts w:ascii="Cambria Math" w:hAnsi="Cambria Math"/>
                        <w:i/>
                      </w:rPr>
                    </w:rPrChange>
                  </w:rPr>
                </w:ins>
              </m:ctrlPr>
            </m:sub>
            <m:sup>
              <m:sSub>
                <m:sSubPr>
                  <m:ctrlPr>
                    <w:ins w:id="408" w:author="Zhe Liu" w:date="2024-10-11T14:43:00Z" w16du:dateUtc="2024-10-11T06:43:00Z">
                      <w:rPr>
                        <w:rFonts w:ascii="Cambria Math" w:hAnsi="Cambria Math"/>
                        <w:i/>
                        <w:sz w:val="24"/>
                        <w:szCs w:val="24"/>
                        <w:rPrChange w:id="409" w:author="Zhe Liu" w:date="2024-10-12T14:58:00Z" w16du:dateUtc="2024-10-12T06:58:00Z">
                          <w:rPr>
                            <w:rFonts w:ascii="Cambria Math" w:hAnsi="Cambria Math"/>
                            <w:i/>
                          </w:rPr>
                        </w:rPrChange>
                      </w:rPr>
                    </w:ins>
                  </m:ctrlPr>
                </m:sSubPr>
                <m:e>
                  <m:r>
                    <w:rPr>
                      <w:rFonts w:ascii="Cambria Math" w:hAnsi="Cambria Math"/>
                      <w:sz w:val="24"/>
                      <w:szCs w:val="24"/>
                      <w:rPrChange w:id="410" w:author="Zhe Liu" w:date="2024-10-12T14:58:00Z" w16du:dateUtc="2024-10-12T06:58:00Z">
                        <w:rPr>
                          <w:rFonts w:ascii="Cambria Math" w:hAnsi="Cambria Math"/>
                        </w:rPr>
                      </w:rPrChange>
                    </w:rPr>
                    <m:t>n</m:t>
                  </m:r>
                </m:e>
                <m:sub>
                  <m:r>
                    <w:rPr>
                      <w:rFonts w:ascii="Cambria Math" w:hAnsi="Cambria Math"/>
                      <w:sz w:val="24"/>
                      <w:szCs w:val="24"/>
                      <w:rPrChange w:id="411" w:author="Zhe Liu" w:date="2024-10-12T14:58:00Z" w16du:dateUtc="2024-10-12T06:58:00Z">
                        <w:rPr>
                          <w:rFonts w:ascii="Cambria Math" w:hAnsi="Cambria Math"/>
                        </w:rPr>
                      </w:rPrChange>
                    </w:rPr>
                    <m:t>M+1</m:t>
                  </m:r>
                </m:sub>
              </m:sSub>
              <m:ctrlPr>
                <w:ins w:id="412" w:author="Zhe Liu" w:date="2024-10-11T14:43:00Z" w16du:dateUtc="2024-10-11T06:43:00Z">
                  <w:rPr>
                    <w:rFonts w:ascii="Cambria Math" w:hAnsi="Cambria Math"/>
                    <w:i/>
                    <w:sz w:val="24"/>
                    <w:szCs w:val="24"/>
                    <w:rPrChange w:id="413" w:author="Zhe Liu" w:date="2024-10-12T14:58:00Z" w16du:dateUtc="2024-10-12T06:58:00Z">
                      <w:rPr>
                        <w:rFonts w:ascii="Cambria Math" w:hAnsi="Cambria Math"/>
                        <w:i/>
                      </w:rPr>
                    </w:rPrChange>
                  </w:rPr>
                </w:ins>
              </m:ctrlPr>
            </m:sup>
            <m:e>
              <m:nary>
                <m:naryPr>
                  <m:chr m:val="∑"/>
                  <m:ctrlPr>
                    <w:ins w:id="414" w:author="Zhe Liu" w:date="2024-10-11T14:43:00Z" w16du:dateUtc="2024-10-11T06:43:00Z">
                      <w:rPr>
                        <w:rFonts w:ascii="Cambria Math" w:hAnsi="Cambria Math"/>
                        <w:sz w:val="24"/>
                        <w:szCs w:val="24"/>
                        <w:rPrChange w:id="415" w:author="Zhe Liu" w:date="2024-10-12T14:58:00Z" w16du:dateUtc="2024-10-12T06:58:00Z">
                          <w:rPr>
                            <w:rFonts w:ascii="Cambria Math" w:hAnsi="Cambria Math"/>
                          </w:rPr>
                        </w:rPrChange>
                      </w:rPr>
                    </w:ins>
                  </m:ctrlPr>
                </m:naryPr>
                <m:sub>
                  <m:r>
                    <w:rPr>
                      <w:rFonts w:ascii="Cambria Math" w:hAnsi="Cambria Math"/>
                      <w:sz w:val="24"/>
                      <w:szCs w:val="24"/>
                      <w:rPrChange w:id="416" w:author="Zhe Liu" w:date="2024-10-12T14:58:00Z" w16du:dateUtc="2024-10-12T06:58:00Z">
                        <w:rPr>
                          <w:rFonts w:ascii="Cambria Math" w:hAnsi="Cambria Math"/>
                        </w:rPr>
                      </w:rPrChange>
                    </w:rPr>
                    <m:t>l=1</m:t>
                  </m:r>
                  <m:ctrlPr>
                    <w:ins w:id="417" w:author="Zhe Liu" w:date="2024-10-11T14:43:00Z" w16du:dateUtc="2024-10-11T06:43:00Z">
                      <w:rPr>
                        <w:rFonts w:ascii="Cambria Math" w:hAnsi="Cambria Math"/>
                        <w:i/>
                        <w:sz w:val="24"/>
                        <w:szCs w:val="24"/>
                        <w:rPrChange w:id="418" w:author="Zhe Liu" w:date="2024-10-12T14:58:00Z" w16du:dateUtc="2024-10-12T06:58:00Z">
                          <w:rPr>
                            <w:rFonts w:ascii="Cambria Math" w:hAnsi="Cambria Math"/>
                            <w:i/>
                          </w:rPr>
                        </w:rPrChange>
                      </w:rPr>
                    </w:ins>
                  </m:ctrlPr>
                </m:sub>
                <m:sup>
                  <m:sSub>
                    <m:sSubPr>
                      <m:ctrlPr>
                        <w:ins w:id="419" w:author="Zhe Liu" w:date="2024-10-11T14:43:00Z" w16du:dateUtc="2024-10-11T06:43:00Z">
                          <w:rPr>
                            <w:rFonts w:ascii="Cambria Math" w:hAnsi="Cambria Math"/>
                            <w:i/>
                            <w:sz w:val="24"/>
                            <w:szCs w:val="24"/>
                            <w:rPrChange w:id="420" w:author="Zhe Liu" w:date="2024-10-12T14:58:00Z" w16du:dateUtc="2024-10-12T06:58:00Z">
                              <w:rPr>
                                <w:rFonts w:ascii="Cambria Math" w:hAnsi="Cambria Math"/>
                                <w:i/>
                              </w:rPr>
                            </w:rPrChange>
                          </w:rPr>
                        </w:ins>
                      </m:ctrlPr>
                    </m:sSubPr>
                    <m:e>
                      <m:r>
                        <w:rPr>
                          <w:rFonts w:ascii="Cambria Math" w:hAnsi="Cambria Math"/>
                          <w:sz w:val="24"/>
                          <w:szCs w:val="24"/>
                          <w:rPrChange w:id="421" w:author="Zhe Liu" w:date="2024-10-12T14:58:00Z" w16du:dateUtc="2024-10-12T06:58:00Z">
                            <w:rPr>
                              <w:rFonts w:ascii="Cambria Math" w:hAnsi="Cambria Math"/>
                            </w:rPr>
                          </w:rPrChange>
                        </w:rPr>
                        <m:t>n</m:t>
                      </m:r>
                    </m:e>
                    <m:sub>
                      <m:r>
                        <w:rPr>
                          <w:rFonts w:ascii="Cambria Math" w:hAnsi="Cambria Math"/>
                          <w:sz w:val="24"/>
                          <w:szCs w:val="24"/>
                          <w:rPrChange w:id="422" w:author="Zhe Liu" w:date="2024-10-12T14:58:00Z" w16du:dateUtc="2024-10-12T06:58:00Z">
                            <w:rPr>
                              <w:rFonts w:ascii="Cambria Math" w:hAnsi="Cambria Math"/>
                            </w:rPr>
                          </w:rPrChange>
                        </w:rPr>
                        <m:t>M+1</m:t>
                      </m:r>
                    </m:sub>
                  </m:sSub>
                  <m:ctrlPr>
                    <w:ins w:id="423" w:author="Zhe Liu" w:date="2024-10-11T14:43:00Z" w16du:dateUtc="2024-10-11T06:43:00Z">
                      <w:rPr>
                        <w:rFonts w:ascii="Cambria Math" w:hAnsi="Cambria Math"/>
                        <w:i/>
                        <w:sz w:val="24"/>
                        <w:szCs w:val="24"/>
                        <w:rPrChange w:id="424" w:author="Zhe Liu" w:date="2024-10-12T14:58:00Z" w16du:dateUtc="2024-10-12T06:58:00Z">
                          <w:rPr>
                            <w:rFonts w:ascii="Cambria Math" w:hAnsi="Cambria Math"/>
                            <w:i/>
                          </w:rPr>
                        </w:rPrChange>
                      </w:rPr>
                    </w:ins>
                  </m:ctrlPr>
                </m:sup>
                <m:e>
                  <m:r>
                    <w:rPr>
                      <w:rFonts w:ascii="Cambria Math" w:hAnsi="Cambria Math"/>
                      <w:sz w:val="24"/>
                      <w:szCs w:val="24"/>
                      <w:rPrChange w:id="425" w:author="Zhe Liu" w:date="2024-10-12T14:58:00Z" w16du:dateUtc="2024-10-12T06:58:00Z">
                        <w:rPr>
                          <w:rFonts w:ascii="Cambria Math" w:hAnsi="Cambria Math"/>
                        </w:rPr>
                      </w:rPrChange>
                    </w:rPr>
                    <m:t>1</m:t>
                  </m:r>
                  <m:ctrlPr>
                    <w:ins w:id="426" w:author="Zhe Liu" w:date="2024-10-11T14:43:00Z" w16du:dateUtc="2024-10-11T06:43:00Z">
                      <w:rPr>
                        <w:rFonts w:ascii="Cambria Math" w:hAnsi="Cambria Math"/>
                        <w:i/>
                        <w:sz w:val="24"/>
                        <w:szCs w:val="24"/>
                        <w:rPrChange w:id="427" w:author="Zhe Liu" w:date="2024-10-12T14:58:00Z" w16du:dateUtc="2024-10-12T06:58:00Z">
                          <w:rPr>
                            <w:rFonts w:ascii="Cambria Math" w:hAnsi="Cambria Math"/>
                            <w:i/>
                          </w:rPr>
                        </w:rPrChange>
                      </w:rPr>
                    </w:ins>
                  </m:ctrlPr>
                </m:e>
              </m:nary>
              <m:d>
                <m:dPr>
                  <m:ctrlPr>
                    <w:ins w:id="428" w:author="Zhe Liu" w:date="2024-10-11T14:43:00Z" w16du:dateUtc="2024-10-11T06:43:00Z">
                      <w:rPr>
                        <w:rFonts w:ascii="Cambria Math" w:hAnsi="Cambria Math"/>
                        <w:sz w:val="24"/>
                        <w:szCs w:val="24"/>
                        <w:rPrChange w:id="429" w:author="Zhe Liu" w:date="2024-10-12T14:58:00Z" w16du:dateUtc="2024-10-12T06:58:00Z">
                          <w:rPr>
                            <w:rFonts w:ascii="Cambria Math" w:hAnsi="Cambria Math"/>
                          </w:rPr>
                        </w:rPrChange>
                      </w:rPr>
                    </w:ins>
                  </m:ctrlPr>
                </m:dPr>
                <m:e>
                  <m:d>
                    <m:dPr>
                      <m:ctrlPr>
                        <w:ins w:id="430" w:author="Zhe Liu" w:date="2024-10-11T14:43:00Z" w16du:dateUtc="2024-10-11T06:43:00Z">
                          <w:rPr>
                            <w:rFonts w:ascii="Cambria Math" w:hAnsi="Cambria Math"/>
                            <w:i/>
                            <w:sz w:val="24"/>
                            <w:szCs w:val="24"/>
                            <w:rPrChange w:id="431" w:author="Zhe Liu" w:date="2024-10-12T14:58:00Z" w16du:dateUtc="2024-10-12T06:58:00Z">
                              <w:rPr>
                                <w:rFonts w:ascii="Cambria Math" w:hAnsi="Cambria Math"/>
                                <w:i/>
                              </w:rPr>
                            </w:rPrChange>
                          </w:rPr>
                        </w:ins>
                      </m:ctrlPr>
                    </m:dPr>
                    <m:e>
                      <m:r>
                        <w:rPr>
                          <w:rFonts w:ascii="Cambria Math" w:hAnsi="Cambria Math"/>
                          <w:sz w:val="24"/>
                          <w:szCs w:val="24"/>
                          <w:rPrChange w:id="432" w:author="Zhe Liu" w:date="2024-10-12T14:58:00Z" w16du:dateUtc="2024-10-12T06:58:00Z">
                            <w:rPr>
                              <w:rFonts w:ascii="Cambria Math" w:hAnsi="Cambria Math"/>
                            </w:rPr>
                          </w:rPrChange>
                        </w:rPr>
                        <m:t>f</m:t>
                      </m:r>
                      <m:d>
                        <m:dPr>
                          <m:ctrlPr>
                            <w:ins w:id="433" w:author="Zhe Liu" w:date="2024-10-11T14:43:00Z" w16du:dateUtc="2024-10-11T06:43:00Z">
                              <w:rPr>
                                <w:rFonts w:ascii="Cambria Math" w:hAnsi="Cambria Math"/>
                                <w:i/>
                                <w:sz w:val="24"/>
                                <w:szCs w:val="24"/>
                                <w:rPrChange w:id="434" w:author="Zhe Liu" w:date="2024-10-12T14:58:00Z" w16du:dateUtc="2024-10-12T06:58:00Z">
                                  <w:rPr>
                                    <w:rFonts w:ascii="Cambria Math" w:hAnsi="Cambria Math"/>
                                    <w:i/>
                                  </w:rPr>
                                </w:rPrChange>
                              </w:rPr>
                            </w:ins>
                          </m:ctrlPr>
                        </m:dPr>
                        <m:e>
                          <m:sSubSup>
                            <m:sSubSupPr>
                              <m:ctrlPr>
                                <w:ins w:id="435" w:author="Zhe Liu" w:date="2024-10-11T14:43:00Z" w16du:dateUtc="2024-10-11T06:43:00Z">
                                  <w:rPr>
                                    <w:rFonts w:ascii="Cambria Math" w:hAnsi="Cambria Math"/>
                                    <w:i/>
                                    <w:sz w:val="24"/>
                                    <w:szCs w:val="24"/>
                                    <w:rPrChange w:id="436" w:author="Zhe Liu" w:date="2024-10-12T14:58:00Z" w16du:dateUtc="2024-10-12T06:58:00Z">
                                      <w:rPr>
                                        <w:rFonts w:ascii="Cambria Math" w:hAnsi="Cambria Math"/>
                                        <w:i/>
                                      </w:rPr>
                                    </w:rPrChange>
                                  </w:rPr>
                                </w:ins>
                              </m:ctrlPr>
                            </m:sSubSupPr>
                            <m:e>
                              <m:r>
                                <w:rPr>
                                  <w:rFonts w:ascii="Cambria Math" w:hAnsi="Cambria Math"/>
                                  <w:sz w:val="24"/>
                                  <w:szCs w:val="24"/>
                                  <w:rPrChange w:id="437" w:author="Zhe Liu" w:date="2024-10-12T14:58:00Z" w16du:dateUtc="2024-10-12T06:58:00Z">
                                    <w:rPr>
                                      <w:rFonts w:ascii="Cambria Math" w:hAnsi="Cambria Math"/>
                                    </w:rPr>
                                  </w:rPrChange>
                                </w:rPr>
                                <m:t>x</m:t>
                              </m:r>
                            </m:e>
                            <m:sub>
                              <m:r>
                                <w:rPr>
                                  <w:rFonts w:ascii="Cambria Math" w:hAnsi="Cambria Math"/>
                                  <w:sz w:val="24"/>
                                  <w:szCs w:val="24"/>
                                  <w:rPrChange w:id="438" w:author="Zhe Liu" w:date="2024-10-12T14:58:00Z" w16du:dateUtc="2024-10-12T06:58:00Z">
                                    <w:rPr>
                                      <w:rFonts w:ascii="Cambria Math" w:hAnsi="Cambria Math"/>
                                    </w:rPr>
                                  </w:rPrChange>
                                </w:rPr>
                                <m:t>k</m:t>
                              </m:r>
                            </m:sub>
                            <m:sup>
                              <m:r>
                                <w:rPr>
                                  <w:rFonts w:ascii="Cambria Math" w:hAnsi="Cambria Math"/>
                                  <w:sz w:val="24"/>
                                  <w:szCs w:val="24"/>
                                  <w:rPrChange w:id="439" w:author="Zhe Liu" w:date="2024-10-12T14:58:00Z" w16du:dateUtc="2024-10-12T06:58:00Z">
                                    <w:rPr>
                                      <w:rFonts w:ascii="Cambria Math" w:hAnsi="Cambria Math"/>
                                    </w:rPr>
                                  </w:rPrChange>
                                </w:rPr>
                                <m:t>M+1</m:t>
                              </m:r>
                            </m:sup>
                          </m:sSubSup>
                        </m:e>
                      </m:d>
                      <m:r>
                        <w:rPr>
                          <w:rFonts w:ascii="Cambria Math" w:hAnsi="Cambria Math"/>
                          <w:sz w:val="24"/>
                          <w:szCs w:val="24"/>
                          <w:rPrChange w:id="440" w:author="Zhe Liu" w:date="2024-10-12T14:58:00Z" w16du:dateUtc="2024-10-12T06:58:00Z">
                            <w:rPr>
                              <w:rFonts w:ascii="Cambria Math" w:hAnsi="Cambria Math"/>
                            </w:rPr>
                          </w:rPrChange>
                        </w:rPr>
                        <m:t>&lt;f</m:t>
                      </m:r>
                      <m:d>
                        <m:dPr>
                          <m:ctrlPr>
                            <w:ins w:id="441" w:author="Zhe Liu" w:date="2024-10-11T14:43:00Z" w16du:dateUtc="2024-10-11T06:43:00Z">
                              <w:rPr>
                                <w:rFonts w:ascii="Cambria Math" w:hAnsi="Cambria Math"/>
                                <w:i/>
                                <w:sz w:val="24"/>
                                <w:szCs w:val="24"/>
                                <w:rPrChange w:id="442" w:author="Zhe Liu" w:date="2024-10-12T14:58:00Z" w16du:dateUtc="2024-10-12T06:58:00Z">
                                  <w:rPr>
                                    <w:rFonts w:ascii="Cambria Math" w:hAnsi="Cambria Math"/>
                                    <w:i/>
                                  </w:rPr>
                                </w:rPrChange>
                              </w:rPr>
                            </w:ins>
                          </m:ctrlPr>
                        </m:dPr>
                        <m:e>
                          <m:sSubSup>
                            <m:sSubSupPr>
                              <m:ctrlPr>
                                <w:ins w:id="443" w:author="Zhe Liu" w:date="2024-10-11T14:43:00Z" w16du:dateUtc="2024-10-11T06:43:00Z">
                                  <w:rPr>
                                    <w:rFonts w:ascii="Cambria Math" w:hAnsi="Cambria Math"/>
                                    <w:i/>
                                    <w:sz w:val="24"/>
                                    <w:szCs w:val="24"/>
                                    <w:rPrChange w:id="444" w:author="Zhe Liu" w:date="2024-10-12T14:58:00Z" w16du:dateUtc="2024-10-12T06:58:00Z">
                                      <w:rPr>
                                        <w:rFonts w:ascii="Cambria Math" w:hAnsi="Cambria Math"/>
                                        <w:i/>
                                      </w:rPr>
                                    </w:rPrChange>
                                  </w:rPr>
                                </w:ins>
                              </m:ctrlPr>
                            </m:sSubSupPr>
                            <m:e>
                              <m:r>
                                <w:rPr>
                                  <w:rFonts w:ascii="Cambria Math" w:hAnsi="Cambria Math"/>
                                  <w:sz w:val="24"/>
                                  <w:szCs w:val="24"/>
                                  <w:rPrChange w:id="445" w:author="Zhe Liu" w:date="2024-10-12T14:58:00Z" w16du:dateUtc="2024-10-12T06:58:00Z">
                                    <w:rPr>
                                      <w:rFonts w:ascii="Cambria Math" w:hAnsi="Cambria Math"/>
                                    </w:rPr>
                                  </w:rPrChange>
                                </w:rPr>
                                <m:t>x</m:t>
                              </m:r>
                            </m:e>
                            <m:sub>
                              <m:r>
                                <w:rPr>
                                  <w:rFonts w:ascii="Cambria Math" w:hAnsi="Cambria Math"/>
                                  <w:sz w:val="24"/>
                                  <w:szCs w:val="24"/>
                                  <w:rPrChange w:id="446" w:author="Zhe Liu" w:date="2024-10-12T14:58:00Z" w16du:dateUtc="2024-10-12T06:58:00Z">
                                    <w:rPr>
                                      <w:rFonts w:ascii="Cambria Math" w:hAnsi="Cambria Math"/>
                                    </w:rPr>
                                  </w:rPrChange>
                                </w:rPr>
                                <m:t>l</m:t>
                              </m:r>
                            </m:sub>
                            <m:sup>
                              <m:r>
                                <w:rPr>
                                  <w:rFonts w:ascii="Cambria Math" w:hAnsi="Cambria Math"/>
                                  <w:sz w:val="24"/>
                                  <w:szCs w:val="24"/>
                                  <w:rPrChange w:id="447" w:author="Zhe Liu" w:date="2024-10-12T14:58:00Z" w16du:dateUtc="2024-10-12T06:58:00Z">
                                    <w:rPr>
                                      <w:rFonts w:ascii="Cambria Math" w:hAnsi="Cambria Math"/>
                                    </w:rPr>
                                  </w:rPrChange>
                                </w:rPr>
                                <m:t>M+1</m:t>
                              </m:r>
                            </m:sup>
                          </m:sSubSup>
                        </m:e>
                      </m:d>
                    </m:e>
                  </m:d>
                  <m:r>
                    <m:rPr>
                      <m:sty m:val="p"/>
                    </m:rPr>
                    <w:rPr>
                      <w:rFonts w:ascii="Cambria Math" w:hAnsi="Cambria Math" w:hint="eastAsia"/>
                      <w:sz w:val="24"/>
                      <w:szCs w:val="24"/>
                      <w:rPrChange w:id="448" w:author="Zhe Liu" w:date="2024-10-12T14:58:00Z" w16du:dateUtc="2024-10-12T06:58:00Z">
                        <w:rPr>
                          <w:rFonts w:ascii="Cambria Math" w:hAnsi="Cambria Math" w:hint="eastAsia"/>
                        </w:rPr>
                      </w:rPrChange>
                    </w:rPr>
                    <m:t>⊕</m:t>
                  </m:r>
                  <m:d>
                    <m:dPr>
                      <m:ctrlPr>
                        <w:ins w:id="449" w:author="Zhe Liu" w:date="2024-10-11T14:43:00Z" w16du:dateUtc="2024-10-11T06:43:00Z">
                          <w:rPr>
                            <w:rFonts w:ascii="Cambria Math" w:hAnsi="Cambria Math"/>
                            <w:i/>
                            <w:sz w:val="24"/>
                            <w:szCs w:val="24"/>
                            <w:rPrChange w:id="450" w:author="Zhe Liu" w:date="2024-10-12T14:58:00Z" w16du:dateUtc="2024-10-12T06:58:00Z">
                              <w:rPr>
                                <w:rFonts w:ascii="Cambria Math" w:hAnsi="Cambria Math"/>
                                <w:i/>
                              </w:rPr>
                            </w:rPrChange>
                          </w:rPr>
                        </w:ins>
                      </m:ctrlPr>
                    </m:dPr>
                    <m:e>
                      <m:sSubSup>
                        <m:sSubSupPr>
                          <m:ctrlPr>
                            <w:ins w:id="451" w:author="Zhe Liu" w:date="2024-10-11T14:43:00Z" w16du:dateUtc="2024-10-11T06:43:00Z">
                              <w:rPr>
                                <w:rFonts w:ascii="Cambria Math" w:hAnsi="Cambria Math"/>
                                <w:i/>
                                <w:sz w:val="24"/>
                                <w:szCs w:val="24"/>
                                <w:rPrChange w:id="452" w:author="Zhe Liu" w:date="2024-10-12T14:58:00Z" w16du:dateUtc="2024-10-12T06:58:00Z">
                                  <w:rPr>
                                    <w:rFonts w:ascii="Cambria Math" w:hAnsi="Cambria Math"/>
                                    <w:i/>
                                  </w:rPr>
                                </w:rPrChange>
                              </w:rPr>
                            </w:ins>
                          </m:ctrlPr>
                        </m:sSubSupPr>
                        <m:e>
                          <m:r>
                            <w:rPr>
                              <w:rFonts w:ascii="Cambria Math" w:hAnsi="Cambria Math"/>
                              <w:sz w:val="24"/>
                              <w:szCs w:val="24"/>
                              <w:rPrChange w:id="453" w:author="Zhe Liu" w:date="2024-10-12T14:58:00Z" w16du:dateUtc="2024-10-12T06:58:00Z">
                                <w:rPr>
                                  <w:rFonts w:ascii="Cambria Math" w:hAnsi="Cambria Math"/>
                                </w:rPr>
                              </w:rPrChange>
                            </w:rPr>
                            <m:t>y</m:t>
                          </m:r>
                        </m:e>
                        <m:sub>
                          <m:r>
                            <w:rPr>
                              <w:rFonts w:ascii="Cambria Math" w:hAnsi="Cambria Math"/>
                              <w:sz w:val="24"/>
                              <w:szCs w:val="24"/>
                              <w:rPrChange w:id="454" w:author="Zhe Liu" w:date="2024-10-12T14:58:00Z" w16du:dateUtc="2024-10-12T06:58:00Z">
                                <w:rPr>
                                  <w:rFonts w:ascii="Cambria Math" w:hAnsi="Cambria Math"/>
                                </w:rPr>
                              </w:rPrChange>
                            </w:rPr>
                            <m:t>k</m:t>
                          </m:r>
                        </m:sub>
                        <m:sup>
                          <m:r>
                            <w:rPr>
                              <w:rFonts w:ascii="Cambria Math" w:hAnsi="Cambria Math"/>
                              <w:sz w:val="24"/>
                              <w:szCs w:val="24"/>
                              <w:rPrChange w:id="455" w:author="Zhe Liu" w:date="2024-10-12T14:58:00Z" w16du:dateUtc="2024-10-12T06:58:00Z">
                                <w:rPr>
                                  <w:rFonts w:ascii="Cambria Math" w:hAnsi="Cambria Math"/>
                                </w:rPr>
                              </w:rPrChange>
                            </w:rPr>
                            <m:t>M+1</m:t>
                          </m:r>
                        </m:sup>
                      </m:sSubSup>
                      <m:r>
                        <w:rPr>
                          <w:rFonts w:ascii="Cambria Math" w:hAnsi="Cambria Math"/>
                          <w:sz w:val="24"/>
                          <w:szCs w:val="24"/>
                          <w:rPrChange w:id="456" w:author="Zhe Liu" w:date="2024-10-12T14:58:00Z" w16du:dateUtc="2024-10-12T06:58:00Z">
                            <w:rPr>
                              <w:rFonts w:ascii="Cambria Math" w:hAnsi="Cambria Math"/>
                            </w:rPr>
                          </w:rPrChange>
                        </w:rPr>
                        <m:t>&lt;</m:t>
                      </m:r>
                      <m:sSubSup>
                        <m:sSubSupPr>
                          <m:ctrlPr>
                            <w:ins w:id="457" w:author="Zhe Liu" w:date="2024-10-11T14:43:00Z" w16du:dateUtc="2024-10-11T06:43:00Z">
                              <w:rPr>
                                <w:rFonts w:ascii="Cambria Math" w:hAnsi="Cambria Math"/>
                                <w:i/>
                                <w:sz w:val="24"/>
                                <w:szCs w:val="24"/>
                                <w:rPrChange w:id="458" w:author="Zhe Liu" w:date="2024-10-12T14:58:00Z" w16du:dateUtc="2024-10-12T06:58:00Z">
                                  <w:rPr>
                                    <w:rFonts w:ascii="Cambria Math" w:hAnsi="Cambria Math"/>
                                    <w:i/>
                                  </w:rPr>
                                </w:rPrChange>
                              </w:rPr>
                            </w:ins>
                          </m:ctrlPr>
                        </m:sSubSupPr>
                        <m:e>
                          <m:r>
                            <w:rPr>
                              <w:rFonts w:ascii="Cambria Math" w:hAnsi="Cambria Math"/>
                              <w:sz w:val="24"/>
                              <w:szCs w:val="24"/>
                              <w:rPrChange w:id="459" w:author="Zhe Liu" w:date="2024-10-12T14:58:00Z" w16du:dateUtc="2024-10-12T06:58:00Z">
                                <w:rPr>
                                  <w:rFonts w:ascii="Cambria Math" w:hAnsi="Cambria Math"/>
                                </w:rPr>
                              </w:rPrChange>
                            </w:rPr>
                            <m:t>t</m:t>
                          </m:r>
                        </m:e>
                        <m:sub>
                          <m:r>
                            <w:rPr>
                              <w:rFonts w:ascii="Cambria Math" w:hAnsi="Cambria Math"/>
                              <w:sz w:val="24"/>
                              <w:szCs w:val="24"/>
                              <w:rPrChange w:id="460" w:author="Zhe Liu" w:date="2024-10-12T14:58:00Z" w16du:dateUtc="2024-10-12T06:58:00Z">
                                <w:rPr>
                                  <w:rFonts w:ascii="Cambria Math" w:hAnsi="Cambria Math"/>
                                </w:rPr>
                              </w:rPrChange>
                            </w:rPr>
                            <m:t>l</m:t>
                          </m:r>
                        </m:sub>
                        <m:sup>
                          <m:r>
                            <w:rPr>
                              <w:rFonts w:ascii="Cambria Math" w:hAnsi="Cambria Math"/>
                              <w:sz w:val="24"/>
                              <w:szCs w:val="24"/>
                              <w:rPrChange w:id="461" w:author="Zhe Liu" w:date="2024-10-12T14:58:00Z" w16du:dateUtc="2024-10-12T06:58:00Z">
                                <w:rPr>
                                  <w:rFonts w:ascii="Cambria Math" w:hAnsi="Cambria Math"/>
                                </w:rPr>
                              </w:rPrChange>
                            </w:rPr>
                            <m:t>M+1</m:t>
                          </m:r>
                        </m:sup>
                      </m:sSubSup>
                    </m:e>
                  </m:d>
                  <m:ctrlPr>
                    <w:ins w:id="462" w:author="Zhe Liu" w:date="2024-10-11T14:43:00Z" w16du:dateUtc="2024-10-11T06:43:00Z">
                      <w:rPr>
                        <w:rFonts w:ascii="Cambria Math" w:hAnsi="Cambria Math"/>
                        <w:i/>
                        <w:sz w:val="24"/>
                        <w:szCs w:val="24"/>
                        <w:rPrChange w:id="463" w:author="Zhe Liu" w:date="2024-10-12T14:58:00Z" w16du:dateUtc="2024-10-12T06:58:00Z">
                          <w:rPr>
                            <w:rFonts w:ascii="Cambria Math" w:hAnsi="Cambria Math"/>
                            <w:i/>
                          </w:rPr>
                        </w:rPrChange>
                      </w:rPr>
                    </w:ins>
                  </m:ctrlPr>
                </m:e>
              </m:d>
              <m:r>
                <w:ins w:id="464" w:author="Zhe Liu" w:date="2024-10-11T14:51:00Z" w16du:dateUtc="2024-10-11T06:51:00Z">
                  <m:rPr>
                    <m:sty m:val="p"/>
                  </m:rPr>
                  <w:rPr>
                    <w:rFonts w:ascii="Cambria Math" w:eastAsiaTheme="minorEastAsia" w:hAnsi="Cambria Math"/>
                    <w:sz w:val="24"/>
                    <w:szCs w:val="24"/>
                    <w:rPrChange w:id="465" w:author="Zhe Liu" w:date="2024-10-12T14:58:00Z" w16du:dateUtc="2024-10-12T06:58:00Z">
                      <w:rPr>
                        <w:rFonts w:ascii="Cambria Math" w:eastAsiaTheme="minorEastAsia" w:hAnsi="Cambria Math"/>
                      </w:rPr>
                    </w:rPrChange>
                  </w:rPr>
                  <m:t>,</m:t>
                </w:ins>
              </m:r>
              <m:ctrlPr>
                <w:ins w:id="466" w:author="Zhe Liu" w:date="2024-10-11T14:43:00Z" w16du:dateUtc="2024-10-11T06:43:00Z">
                  <w:rPr>
                    <w:rFonts w:ascii="Cambria Math" w:hAnsi="Cambria Math"/>
                    <w:i/>
                    <w:sz w:val="24"/>
                    <w:szCs w:val="24"/>
                    <w:rPrChange w:id="467" w:author="Zhe Liu" w:date="2024-10-12T14:58:00Z" w16du:dateUtc="2024-10-12T06:58:00Z">
                      <w:rPr>
                        <w:rFonts w:ascii="Cambria Math" w:hAnsi="Cambria Math"/>
                        <w:i/>
                      </w:rPr>
                    </w:rPrChange>
                  </w:rPr>
                </w:ins>
              </m:ctrlPr>
            </m:e>
          </m:nary>
          <m:r>
            <w:del w:id="468" w:author="Zhe Liu" w:date="2024-10-11T14:51:00Z" w16du:dateUtc="2024-10-11T06:51:00Z">
              <w:rPr>
                <w:rFonts w:ascii="Cambria Math" w:hAnsi="Cambria Math"/>
                <w:sz w:val="24"/>
                <w:szCs w:val="24"/>
                <w:rPrChange w:id="469" w:author="Zhe Liu" w:date="2024-10-12T14:58:00Z" w16du:dateUtc="2024-10-12T06:58:00Z">
                  <w:rPr>
                    <w:rFonts w:ascii="Cambria Math" w:hAnsi="Cambria Math"/>
                  </w:rPr>
                </w:rPrChange>
              </w:rPr>
              <m:t>.</m:t>
            </w:del>
          </m:r>
        </m:oMath>
      </m:oMathPara>
    </w:p>
    <w:p w14:paraId="19922B44" w14:textId="11450EC5" w:rsidR="0063527C" w:rsidRPr="00073AF2" w:rsidRDefault="00943CB1" w:rsidP="00073AF2">
      <w:pPr>
        <w:rPr>
          <w:sz w:val="24"/>
          <w:szCs w:val="24"/>
          <w:rPrChange w:id="470" w:author="Zhe Liu" w:date="2024-10-12T14:58:00Z" w16du:dateUtc="2024-10-12T06:58:00Z">
            <w:rPr/>
          </w:rPrChange>
        </w:rPr>
        <w:pPrChange w:id="471" w:author="Zhe Liu" w:date="2024-10-12T14:59:00Z" w16du:dateUtc="2024-10-12T06:59:00Z">
          <w:pPr>
            <w:ind w:left="420" w:firstLine="420"/>
          </w:pPr>
        </w:pPrChange>
      </w:pPr>
      <w:ins w:id="472" w:author="Zhe Liu" w:date="2024-10-11T14:51:00Z" w16du:dateUtc="2024-10-11T06:51:00Z">
        <w:r w:rsidRPr="00073AF2">
          <w:rPr>
            <w:rFonts w:hint="eastAsia"/>
            <w:sz w:val="24"/>
            <w:szCs w:val="24"/>
            <w:rPrChange w:id="473" w:author="Zhe Liu" w:date="2024-10-12T14:58:00Z" w16du:dateUtc="2024-10-12T06:58:00Z">
              <w:rPr>
                <w:rFonts w:hint="eastAsia"/>
              </w:rPr>
            </w:rPrChange>
          </w:rPr>
          <w:t xml:space="preserve">where </w:t>
        </w:r>
      </w:ins>
      <m:oMath>
        <m:r>
          <w:rPr>
            <w:rFonts w:ascii="Cambria Math" w:eastAsia="Cambria Math" w:hAnsi="Cambria Math" w:cs="Cambria Math" w:hint="eastAsia"/>
            <w:sz w:val="24"/>
            <w:szCs w:val="24"/>
            <w:rPrChange w:id="474" w:author="Zhe Liu" w:date="2024-10-12T14:58:00Z" w16du:dateUtc="2024-10-12T06:58:00Z">
              <w:rPr>
                <w:rFonts w:ascii="Cambria Math" w:eastAsia="Cambria Math" w:hAnsi="Cambria Math" w:cs="Cambria Math" w:hint="eastAsia"/>
              </w:rPr>
            </w:rPrChange>
          </w:rPr>
          <m:t>1</m:t>
        </m:r>
      </m:oMath>
      <w:r w:rsidR="00307CE5" w:rsidRPr="00073AF2">
        <w:rPr>
          <w:rFonts w:hint="eastAsia"/>
          <w:sz w:val="24"/>
          <w:szCs w:val="24"/>
          <w:rPrChange w:id="475" w:author="Zhe Liu" w:date="2024-10-12T14:58:00Z" w16du:dateUtc="2024-10-12T06:58:00Z">
            <w:rPr>
              <w:rFonts w:hint="eastAsia"/>
            </w:rPr>
          </w:rPrChange>
        </w:rPr>
        <w:t xml:space="preserve"> </w:t>
      </w:r>
      <w:r w:rsidR="007D7743" w:rsidRPr="00073AF2">
        <w:rPr>
          <w:sz w:val="24"/>
          <w:szCs w:val="24"/>
          <w:rPrChange w:id="476" w:author="Zhe Liu" w:date="2024-10-12T14:58:00Z" w16du:dateUtc="2024-10-12T06:58:00Z">
            <w:rPr/>
          </w:rPrChange>
        </w:rPr>
        <w:t>is an indicator function</w:t>
      </w:r>
      <w:r w:rsidR="00550E8F" w:rsidRPr="00073AF2">
        <w:rPr>
          <w:rFonts w:hint="eastAsia"/>
          <w:sz w:val="24"/>
          <w:szCs w:val="24"/>
          <w:rPrChange w:id="477" w:author="Zhe Liu" w:date="2024-10-12T14:58:00Z" w16du:dateUtc="2024-10-12T06:58:00Z">
            <w:rPr>
              <w:rFonts w:hint="eastAsia"/>
            </w:rPr>
          </w:rPrChange>
        </w:rPr>
        <w:t xml:space="preserve">, and </w:t>
      </w:r>
      <m:oMath>
        <m:r>
          <m:rPr>
            <m:sty m:val="p"/>
          </m:rPr>
          <w:rPr>
            <w:rFonts w:ascii="Cambria Math" w:hAnsi="Cambria Math" w:hint="eastAsia"/>
            <w:sz w:val="24"/>
            <w:szCs w:val="24"/>
            <w:rPrChange w:id="478" w:author="Zhe Liu" w:date="2024-10-12T14:58:00Z" w16du:dateUtc="2024-10-12T06:58:00Z">
              <w:rPr>
                <w:rFonts w:ascii="Cambria Math" w:hAnsi="Cambria Math" w:hint="eastAsia"/>
              </w:rPr>
            </w:rPrChange>
          </w:rPr>
          <m:t>⊕</m:t>
        </m:r>
      </m:oMath>
      <w:r w:rsidR="00550E8F" w:rsidRPr="00073AF2">
        <w:rPr>
          <w:rFonts w:hint="eastAsia"/>
          <w:sz w:val="24"/>
          <w:szCs w:val="24"/>
          <w:rPrChange w:id="479" w:author="Zhe Liu" w:date="2024-10-12T14:58:00Z" w16du:dateUtc="2024-10-12T06:58:00Z">
            <w:rPr>
              <w:rFonts w:hint="eastAsia"/>
            </w:rPr>
          </w:rPrChange>
        </w:rPr>
        <w:t xml:space="preserve"> </w:t>
      </w:r>
      <w:r w:rsidR="00550E8F" w:rsidRPr="00073AF2">
        <w:rPr>
          <w:sz w:val="24"/>
          <w:szCs w:val="24"/>
          <w:rPrChange w:id="480" w:author="Zhe Liu" w:date="2024-10-12T14:58:00Z" w16du:dateUtc="2024-10-12T06:58:00Z">
            <w:rPr/>
          </w:rPrChange>
        </w:rPr>
        <w:t>is the exclusive-or operation</w:t>
      </w:r>
      <w:r w:rsidR="00550E8F" w:rsidRPr="00073AF2">
        <w:rPr>
          <w:rFonts w:hint="eastAsia"/>
          <w:sz w:val="24"/>
          <w:szCs w:val="24"/>
          <w:rPrChange w:id="481" w:author="Zhe Liu" w:date="2024-10-12T14:58:00Z" w16du:dateUtc="2024-10-12T06:58:00Z">
            <w:rPr>
              <w:rFonts w:hint="eastAsia"/>
            </w:rPr>
          </w:rPrChange>
        </w:rPr>
        <w:t>.</w:t>
      </w:r>
      <w:r w:rsidR="00307CE5" w:rsidRPr="00073AF2">
        <w:rPr>
          <w:sz w:val="24"/>
          <w:szCs w:val="24"/>
          <w:rPrChange w:id="482" w:author="Zhe Liu" w:date="2024-10-12T14:58:00Z" w16du:dateUtc="2024-10-12T06:58:00Z">
            <w:rPr/>
          </w:rPrChange>
        </w:rPr>
        <w:t xml:space="preserve"> </w:t>
      </w:r>
      <w:r w:rsidR="007D7743" w:rsidRPr="00073AF2">
        <w:rPr>
          <w:sz w:val="24"/>
          <w:szCs w:val="24"/>
          <w:rPrChange w:id="483" w:author="Zhe Liu" w:date="2024-10-12T14:58:00Z" w16du:dateUtc="2024-10-12T06:58:00Z">
            <w:rPr/>
          </w:rPrChange>
        </w:rPr>
        <w:t>The ranking-based loss assures that only the location of the optimum is important, as opposed to the actual values of the predictions. The loss for the target model is computed using leave-one-out cross validation, and is given by</w:t>
      </w:r>
    </w:p>
    <w:p w14:paraId="4CB3D0F1" w14:textId="3FF422ED" w:rsidR="00CA3C5C" w:rsidRPr="00073AF2" w:rsidRDefault="00CA3C5C" w:rsidP="00943CB1">
      <w:pPr>
        <w:ind w:firstLine="420"/>
        <w:rPr>
          <w:rFonts w:eastAsiaTheme="minorEastAsia"/>
          <w:iCs/>
          <w:sz w:val="24"/>
          <w:szCs w:val="24"/>
          <w:rPrChange w:id="484" w:author="Zhe Liu" w:date="2024-10-12T14:58:00Z" w16du:dateUtc="2024-10-12T06:58:00Z">
            <w:rPr>
              <w:rFonts w:eastAsiaTheme="minorEastAsia"/>
              <w:iCs/>
            </w:rPr>
          </w:rPrChange>
        </w:rPr>
        <w:pPrChange w:id="485" w:author="Zhe Liu" w:date="2024-10-11T14:51:00Z" w16du:dateUtc="2024-10-11T06:51:00Z">
          <w:pPr>
            <w:ind w:left="420" w:firstLine="420"/>
          </w:pPr>
        </w:pPrChange>
      </w:pPr>
      <m:oMathPara>
        <m:oMath>
          <m:r>
            <m:rPr>
              <m:scr m:val="script"/>
            </m:rPr>
            <w:rPr>
              <w:rFonts w:ascii="Cambria Math" w:eastAsiaTheme="minorEastAsia" w:hAnsi="Cambria Math"/>
              <w:sz w:val="24"/>
              <w:szCs w:val="24"/>
              <w:rPrChange w:id="486" w:author="Zhe Liu" w:date="2024-10-12T14:58:00Z" w16du:dateUtc="2024-10-12T06:58:00Z">
                <w:rPr>
                  <w:rFonts w:ascii="Cambria Math" w:eastAsiaTheme="minorEastAsia" w:hAnsi="Cambria Math"/>
                </w:rPr>
              </w:rPrChange>
            </w:rPr>
            <m:t>L</m:t>
          </m:r>
          <m:d>
            <m:dPr>
              <m:ctrlPr>
                <w:ins w:id="487" w:author="Zhe Liu" w:date="2024-10-11T14:43:00Z" w16du:dateUtc="2024-10-11T06:43:00Z">
                  <w:rPr>
                    <w:rFonts w:ascii="Cambria Math" w:eastAsiaTheme="minorEastAsia" w:hAnsi="Cambria Math"/>
                    <w:i/>
                    <w:iCs/>
                    <w:sz w:val="24"/>
                    <w:szCs w:val="24"/>
                    <w:rPrChange w:id="488" w:author="Zhe Liu" w:date="2024-10-12T14:58:00Z" w16du:dateUtc="2024-10-12T06:58:00Z">
                      <w:rPr>
                        <w:rFonts w:ascii="Cambria Math" w:eastAsiaTheme="minorEastAsia" w:hAnsi="Cambria Math"/>
                        <w:i/>
                        <w:iCs/>
                      </w:rPr>
                    </w:rPrChange>
                  </w:rPr>
                </w:ins>
              </m:ctrlPr>
            </m:dPr>
            <m:e>
              <m:sSup>
                <m:sSupPr>
                  <m:ctrlPr>
                    <w:ins w:id="489" w:author="Zhe Liu" w:date="2024-10-11T14:43:00Z" w16du:dateUtc="2024-10-11T06:43:00Z">
                      <w:rPr>
                        <w:rFonts w:ascii="Cambria Math" w:eastAsiaTheme="minorEastAsia" w:hAnsi="Cambria Math"/>
                        <w:i/>
                        <w:iCs/>
                        <w:sz w:val="24"/>
                        <w:szCs w:val="24"/>
                        <w:rPrChange w:id="490" w:author="Zhe Liu" w:date="2024-10-12T14:58:00Z" w16du:dateUtc="2024-10-12T06:58:00Z">
                          <w:rPr>
                            <w:rFonts w:ascii="Cambria Math" w:eastAsiaTheme="minorEastAsia" w:hAnsi="Cambria Math"/>
                            <w:i/>
                            <w:iCs/>
                          </w:rPr>
                        </w:rPrChange>
                      </w:rPr>
                    </w:ins>
                  </m:ctrlPr>
                </m:sSupPr>
                <m:e>
                  <m:r>
                    <w:rPr>
                      <w:rFonts w:ascii="Cambria Math" w:eastAsiaTheme="minorEastAsia" w:hAnsi="Cambria Math"/>
                      <w:sz w:val="24"/>
                      <w:szCs w:val="24"/>
                      <w:rPrChange w:id="491" w:author="Zhe Liu" w:date="2024-10-12T14:58:00Z" w16du:dateUtc="2024-10-12T06:58:00Z">
                        <w:rPr>
                          <w:rFonts w:ascii="Cambria Math" w:eastAsiaTheme="minorEastAsia" w:hAnsi="Cambria Math"/>
                        </w:rPr>
                      </w:rPrChange>
                    </w:rPr>
                    <m:t>f</m:t>
                  </m:r>
                </m:e>
                <m:sup>
                  <m:r>
                    <w:rPr>
                      <w:rFonts w:ascii="Cambria Math" w:eastAsiaTheme="minorEastAsia" w:hAnsi="Cambria Math"/>
                      <w:sz w:val="24"/>
                      <w:szCs w:val="24"/>
                      <w:rPrChange w:id="492" w:author="Zhe Liu" w:date="2024-10-12T14:58:00Z" w16du:dateUtc="2024-10-12T06:58:00Z">
                        <w:rPr>
                          <w:rFonts w:ascii="Cambria Math" w:eastAsiaTheme="minorEastAsia" w:hAnsi="Cambria Math"/>
                        </w:rPr>
                      </w:rPrChange>
                    </w:rPr>
                    <m:t>M+1</m:t>
                  </m:r>
                </m:sup>
              </m:sSup>
              <m:r>
                <w:rPr>
                  <w:rFonts w:ascii="Cambria Math" w:eastAsiaTheme="minorEastAsia" w:hAnsi="Cambria Math"/>
                  <w:sz w:val="24"/>
                  <w:szCs w:val="24"/>
                  <w:rPrChange w:id="493" w:author="Zhe Liu" w:date="2024-10-12T14:58:00Z" w16du:dateUtc="2024-10-12T06:58:00Z">
                    <w:rPr>
                      <w:rFonts w:ascii="Cambria Math" w:eastAsiaTheme="minorEastAsia" w:hAnsi="Cambria Math"/>
                    </w:rPr>
                  </w:rPrChange>
                </w:rPr>
                <m:t>,</m:t>
              </m:r>
              <m:sSub>
                <m:sSubPr>
                  <m:ctrlPr>
                    <w:ins w:id="494" w:author="Zhe Liu" w:date="2024-10-11T14:43:00Z" w16du:dateUtc="2024-10-11T06:43:00Z">
                      <w:rPr>
                        <w:rFonts w:ascii="Cambria Math" w:eastAsiaTheme="minorEastAsia" w:hAnsi="Cambria Math"/>
                        <w:i/>
                        <w:iCs/>
                        <w:sz w:val="24"/>
                        <w:szCs w:val="24"/>
                        <w:rPrChange w:id="495"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496" w:author="Zhe Liu" w:date="2024-10-12T14:58:00Z" w16du:dateUtc="2024-10-12T06:58:00Z">
                        <w:rPr>
                          <w:rFonts w:ascii="Cambria Math" w:eastAsiaTheme="minorEastAsia" w:hAnsi="Cambria Math"/>
                        </w:rPr>
                      </w:rPrChange>
                    </w:rPr>
                    <m:t>D</m:t>
                  </m:r>
                </m:e>
                <m:sub>
                  <m:r>
                    <w:rPr>
                      <w:rFonts w:ascii="Cambria Math" w:eastAsiaTheme="minorEastAsia" w:hAnsi="Cambria Math"/>
                      <w:sz w:val="24"/>
                      <w:szCs w:val="24"/>
                      <w:rPrChange w:id="497" w:author="Zhe Liu" w:date="2024-10-12T14:58:00Z" w16du:dateUtc="2024-10-12T06:58:00Z">
                        <w:rPr>
                          <w:rFonts w:ascii="Cambria Math" w:eastAsiaTheme="minorEastAsia" w:hAnsi="Cambria Math"/>
                        </w:rPr>
                      </w:rPrChange>
                    </w:rPr>
                    <m:t>M+1</m:t>
                  </m:r>
                </m:sub>
              </m:sSub>
            </m:e>
          </m:d>
          <m:r>
            <w:rPr>
              <w:rFonts w:ascii="Cambria Math" w:eastAsiaTheme="minorEastAsia" w:hAnsi="Cambria Math"/>
              <w:sz w:val="24"/>
              <w:szCs w:val="24"/>
              <w:rPrChange w:id="498" w:author="Zhe Liu" w:date="2024-10-12T14:58:00Z" w16du:dateUtc="2024-10-12T06:58:00Z">
                <w:rPr>
                  <w:rFonts w:ascii="Cambria Math" w:eastAsiaTheme="minorEastAsia" w:hAnsi="Cambria Math"/>
                </w:rPr>
              </w:rPrChange>
            </w:rPr>
            <m:t>=</m:t>
          </m:r>
          <m:nary>
            <m:naryPr>
              <m:chr m:val="∑"/>
              <m:ctrlPr>
                <w:ins w:id="499" w:author="Zhe Liu" w:date="2024-10-11T14:43:00Z" w16du:dateUtc="2024-10-11T06:43:00Z">
                  <w:rPr>
                    <w:rFonts w:ascii="Cambria Math" w:eastAsiaTheme="minorEastAsia" w:hAnsi="Cambria Math"/>
                    <w:iCs/>
                    <w:sz w:val="24"/>
                    <w:szCs w:val="24"/>
                    <w:rPrChange w:id="500" w:author="Zhe Liu" w:date="2024-10-12T14:58:00Z" w16du:dateUtc="2024-10-12T06:58:00Z">
                      <w:rPr>
                        <w:rFonts w:ascii="Cambria Math" w:eastAsiaTheme="minorEastAsia" w:hAnsi="Cambria Math"/>
                        <w:iCs/>
                      </w:rPr>
                    </w:rPrChange>
                  </w:rPr>
                </w:ins>
              </m:ctrlPr>
            </m:naryPr>
            <m:sub>
              <m:r>
                <w:rPr>
                  <w:rFonts w:ascii="Cambria Math" w:eastAsiaTheme="minorEastAsia" w:hAnsi="Cambria Math"/>
                  <w:sz w:val="24"/>
                  <w:szCs w:val="24"/>
                  <w:rPrChange w:id="501" w:author="Zhe Liu" w:date="2024-10-12T14:58:00Z" w16du:dateUtc="2024-10-12T06:58:00Z">
                    <w:rPr>
                      <w:rFonts w:ascii="Cambria Math" w:eastAsiaTheme="minorEastAsia" w:hAnsi="Cambria Math"/>
                    </w:rPr>
                  </w:rPrChange>
                </w:rPr>
                <m:t>k=1</m:t>
              </m:r>
              <m:ctrlPr>
                <w:ins w:id="502" w:author="Zhe Liu" w:date="2024-10-11T14:43:00Z" w16du:dateUtc="2024-10-11T06:43:00Z">
                  <w:rPr>
                    <w:rFonts w:ascii="Cambria Math" w:eastAsiaTheme="minorEastAsia" w:hAnsi="Cambria Math"/>
                    <w:i/>
                    <w:iCs/>
                    <w:sz w:val="24"/>
                    <w:szCs w:val="24"/>
                    <w:rPrChange w:id="503" w:author="Zhe Liu" w:date="2024-10-12T14:58:00Z" w16du:dateUtc="2024-10-12T06:58:00Z">
                      <w:rPr>
                        <w:rFonts w:ascii="Cambria Math" w:eastAsiaTheme="minorEastAsia" w:hAnsi="Cambria Math"/>
                        <w:i/>
                        <w:iCs/>
                      </w:rPr>
                    </w:rPrChange>
                  </w:rPr>
                </w:ins>
              </m:ctrlPr>
            </m:sub>
            <m:sup>
              <m:sSub>
                <m:sSubPr>
                  <m:ctrlPr>
                    <w:ins w:id="504" w:author="Zhe Liu" w:date="2024-10-11T14:43:00Z" w16du:dateUtc="2024-10-11T06:43:00Z">
                      <w:rPr>
                        <w:rFonts w:ascii="Cambria Math" w:eastAsiaTheme="minorEastAsia" w:hAnsi="Cambria Math"/>
                        <w:i/>
                        <w:iCs/>
                        <w:sz w:val="24"/>
                        <w:szCs w:val="24"/>
                        <w:rPrChange w:id="505"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506" w:author="Zhe Liu" w:date="2024-10-12T14:58:00Z" w16du:dateUtc="2024-10-12T06:58:00Z">
                        <w:rPr>
                          <w:rFonts w:ascii="Cambria Math" w:eastAsiaTheme="minorEastAsia" w:hAnsi="Cambria Math"/>
                        </w:rPr>
                      </w:rPrChange>
                    </w:rPr>
                    <m:t>n</m:t>
                  </m:r>
                </m:e>
                <m:sub>
                  <m:r>
                    <w:rPr>
                      <w:rFonts w:ascii="Cambria Math" w:eastAsiaTheme="minorEastAsia" w:hAnsi="Cambria Math"/>
                      <w:sz w:val="24"/>
                      <w:szCs w:val="24"/>
                      <w:rPrChange w:id="507" w:author="Zhe Liu" w:date="2024-10-12T14:58:00Z" w16du:dateUtc="2024-10-12T06:58:00Z">
                        <w:rPr>
                          <w:rFonts w:ascii="Cambria Math" w:eastAsiaTheme="minorEastAsia" w:hAnsi="Cambria Math"/>
                        </w:rPr>
                      </w:rPrChange>
                    </w:rPr>
                    <m:t>M+1</m:t>
                  </m:r>
                </m:sub>
              </m:sSub>
              <m:ctrlPr>
                <w:ins w:id="508" w:author="Zhe Liu" w:date="2024-10-11T14:43:00Z" w16du:dateUtc="2024-10-11T06:43:00Z">
                  <w:rPr>
                    <w:rFonts w:ascii="Cambria Math" w:eastAsiaTheme="minorEastAsia" w:hAnsi="Cambria Math"/>
                    <w:i/>
                    <w:iCs/>
                    <w:sz w:val="24"/>
                    <w:szCs w:val="24"/>
                    <w:rPrChange w:id="509" w:author="Zhe Liu" w:date="2024-10-12T14:58:00Z" w16du:dateUtc="2024-10-12T06:58:00Z">
                      <w:rPr>
                        <w:rFonts w:ascii="Cambria Math" w:eastAsiaTheme="minorEastAsia" w:hAnsi="Cambria Math"/>
                        <w:i/>
                        <w:iCs/>
                      </w:rPr>
                    </w:rPrChange>
                  </w:rPr>
                </w:ins>
              </m:ctrlPr>
            </m:sup>
            <m:e>
              <m:nary>
                <m:naryPr>
                  <m:chr m:val="∑"/>
                  <m:ctrlPr>
                    <w:ins w:id="510" w:author="Zhe Liu" w:date="2024-10-11T14:43:00Z" w16du:dateUtc="2024-10-11T06:43:00Z">
                      <w:rPr>
                        <w:rFonts w:ascii="Cambria Math" w:eastAsiaTheme="minorEastAsia" w:hAnsi="Cambria Math"/>
                        <w:iCs/>
                        <w:sz w:val="24"/>
                        <w:szCs w:val="24"/>
                        <w:rPrChange w:id="511" w:author="Zhe Liu" w:date="2024-10-12T14:58:00Z" w16du:dateUtc="2024-10-12T06:58:00Z">
                          <w:rPr>
                            <w:rFonts w:ascii="Cambria Math" w:eastAsiaTheme="minorEastAsia" w:hAnsi="Cambria Math"/>
                            <w:iCs/>
                          </w:rPr>
                        </w:rPrChange>
                      </w:rPr>
                    </w:ins>
                  </m:ctrlPr>
                </m:naryPr>
                <m:sub>
                  <m:r>
                    <w:rPr>
                      <w:rFonts w:ascii="Cambria Math" w:eastAsiaTheme="minorEastAsia" w:hAnsi="Cambria Math"/>
                      <w:sz w:val="24"/>
                      <w:szCs w:val="24"/>
                      <w:rPrChange w:id="512" w:author="Zhe Liu" w:date="2024-10-12T14:58:00Z" w16du:dateUtc="2024-10-12T06:58:00Z">
                        <w:rPr>
                          <w:rFonts w:ascii="Cambria Math" w:eastAsiaTheme="minorEastAsia" w:hAnsi="Cambria Math"/>
                        </w:rPr>
                      </w:rPrChange>
                    </w:rPr>
                    <m:t>l=1</m:t>
                  </m:r>
                  <m:ctrlPr>
                    <w:ins w:id="513" w:author="Zhe Liu" w:date="2024-10-11T14:43:00Z" w16du:dateUtc="2024-10-11T06:43:00Z">
                      <w:rPr>
                        <w:rFonts w:ascii="Cambria Math" w:eastAsiaTheme="minorEastAsia" w:hAnsi="Cambria Math"/>
                        <w:i/>
                        <w:iCs/>
                        <w:sz w:val="24"/>
                        <w:szCs w:val="24"/>
                        <w:rPrChange w:id="514" w:author="Zhe Liu" w:date="2024-10-12T14:58:00Z" w16du:dateUtc="2024-10-12T06:58:00Z">
                          <w:rPr>
                            <w:rFonts w:ascii="Cambria Math" w:eastAsiaTheme="minorEastAsia" w:hAnsi="Cambria Math"/>
                            <w:i/>
                            <w:iCs/>
                          </w:rPr>
                        </w:rPrChange>
                      </w:rPr>
                    </w:ins>
                  </m:ctrlPr>
                </m:sub>
                <m:sup>
                  <m:sSub>
                    <m:sSubPr>
                      <m:ctrlPr>
                        <w:ins w:id="515" w:author="Zhe Liu" w:date="2024-10-11T14:43:00Z" w16du:dateUtc="2024-10-11T06:43:00Z">
                          <w:rPr>
                            <w:rFonts w:ascii="Cambria Math" w:eastAsiaTheme="minorEastAsia" w:hAnsi="Cambria Math"/>
                            <w:i/>
                            <w:iCs/>
                            <w:sz w:val="24"/>
                            <w:szCs w:val="24"/>
                            <w:rPrChange w:id="516"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517" w:author="Zhe Liu" w:date="2024-10-12T14:58:00Z" w16du:dateUtc="2024-10-12T06:58:00Z">
                            <w:rPr>
                              <w:rFonts w:ascii="Cambria Math" w:eastAsiaTheme="minorEastAsia" w:hAnsi="Cambria Math"/>
                            </w:rPr>
                          </w:rPrChange>
                        </w:rPr>
                        <m:t>n</m:t>
                      </m:r>
                    </m:e>
                    <m:sub>
                      <m:r>
                        <w:rPr>
                          <w:rFonts w:ascii="Cambria Math" w:eastAsiaTheme="minorEastAsia" w:hAnsi="Cambria Math"/>
                          <w:sz w:val="24"/>
                          <w:szCs w:val="24"/>
                          <w:rPrChange w:id="518" w:author="Zhe Liu" w:date="2024-10-12T14:58:00Z" w16du:dateUtc="2024-10-12T06:58:00Z">
                            <w:rPr>
                              <w:rFonts w:ascii="Cambria Math" w:eastAsiaTheme="minorEastAsia" w:hAnsi="Cambria Math"/>
                            </w:rPr>
                          </w:rPrChange>
                        </w:rPr>
                        <m:t>M+1</m:t>
                      </m:r>
                    </m:sub>
                  </m:sSub>
                  <m:ctrlPr>
                    <w:ins w:id="519" w:author="Zhe Liu" w:date="2024-10-11T14:43:00Z" w16du:dateUtc="2024-10-11T06:43:00Z">
                      <w:rPr>
                        <w:rFonts w:ascii="Cambria Math" w:eastAsiaTheme="minorEastAsia" w:hAnsi="Cambria Math"/>
                        <w:i/>
                        <w:iCs/>
                        <w:sz w:val="24"/>
                        <w:szCs w:val="24"/>
                        <w:rPrChange w:id="520" w:author="Zhe Liu" w:date="2024-10-12T14:58:00Z" w16du:dateUtc="2024-10-12T06:58:00Z">
                          <w:rPr>
                            <w:rFonts w:ascii="Cambria Math" w:eastAsiaTheme="minorEastAsia" w:hAnsi="Cambria Math"/>
                            <w:i/>
                            <w:iCs/>
                          </w:rPr>
                        </w:rPrChange>
                      </w:rPr>
                    </w:ins>
                  </m:ctrlPr>
                </m:sup>
                <m:e>
                  <m:r>
                    <w:rPr>
                      <w:rFonts w:ascii="Cambria Math" w:eastAsiaTheme="minorEastAsia" w:hAnsi="Cambria Math"/>
                      <w:sz w:val="24"/>
                      <w:szCs w:val="24"/>
                      <w:rPrChange w:id="521" w:author="Zhe Liu" w:date="2024-10-12T14:58:00Z" w16du:dateUtc="2024-10-12T06:58:00Z">
                        <w:rPr>
                          <w:rFonts w:ascii="Cambria Math" w:eastAsiaTheme="minorEastAsia" w:hAnsi="Cambria Math"/>
                        </w:rPr>
                      </w:rPrChange>
                    </w:rPr>
                    <m:t>1</m:t>
                  </m:r>
                  <m:ctrlPr>
                    <w:ins w:id="522" w:author="Zhe Liu" w:date="2024-10-11T14:43:00Z" w16du:dateUtc="2024-10-11T06:43:00Z">
                      <w:rPr>
                        <w:rFonts w:ascii="Cambria Math" w:eastAsiaTheme="minorEastAsia" w:hAnsi="Cambria Math"/>
                        <w:i/>
                        <w:iCs/>
                        <w:sz w:val="24"/>
                        <w:szCs w:val="24"/>
                        <w:rPrChange w:id="523" w:author="Zhe Liu" w:date="2024-10-12T14:58:00Z" w16du:dateUtc="2024-10-12T06:58:00Z">
                          <w:rPr>
                            <w:rFonts w:ascii="Cambria Math" w:eastAsiaTheme="minorEastAsia" w:hAnsi="Cambria Math"/>
                            <w:i/>
                            <w:iCs/>
                          </w:rPr>
                        </w:rPrChange>
                      </w:rPr>
                    </w:ins>
                  </m:ctrlPr>
                </m:e>
              </m:nary>
              <m:d>
                <m:dPr>
                  <m:ctrlPr>
                    <w:ins w:id="524" w:author="Zhe Liu" w:date="2024-10-11T14:43:00Z" w16du:dateUtc="2024-10-11T06:43:00Z">
                      <w:rPr>
                        <w:rFonts w:ascii="Cambria Math" w:eastAsiaTheme="minorEastAsia" w:hAnsi="Cambria Math"/>
                        <w:iCs/>
                        <w:sz w:val="24"/>
                        <w:szCs w:val="24"/>
                        <w:rPrChange w:id="525" w:author="Zhe Liu" w:date="2024-10-12T14:58:00Z" w16du:dateUtc="2024-10-12T06:58:00Z">
                          <w:rPr>
                            <w:rFonts w:ascii="Cambria Math" w:eastAsiaTheme="minorEastAsia" w:hAnsi="Cambria Math"/>
                            <w:iCs/>
                          </w:rPr>
                        </w:rPrChange>
                      </w:rPr>
                    </w:ins>
                  </m:ctrlPr>
                </m:dPr>
                <m:e>
                  <m:d>
                    <m:dPr>
                      <m:ctrlPr>
                        <w:ins w:id="526" w:author="Zhe Liu" w:date="2024-10-11T14:43:00Z" w16du:dateUtc="2024-10-11T06:43:00Z">
                          <w:rPr>
                            <w:rFonts w:ascii="Cambria Math" w:eastAsiaTheme="minorEastAsia" w:hAnsi="Cambria Math"/>
                            <w:i/>
                            <w:iCs/>
                            <w:sz w:val="24"/>
                            <w:szCs w:val="24"/>
                            <w:rPrChange w:id="527" w:author="Zhe Liu" w:date="2024-10-12T14:58:00Z" w16du:dateUtc="2024-10-12T06:58:00Z">
                              <w:rPr>
                                <w:rFonts w:ascii="Cambria Math" w:eastAsiaTheme="minorEastAsia" w:hAnsi="Cambria Math"/>
                                <w:i/>
                                <w:iCs/>
                              </w:rPr>
                            </w:rPrChange>
                          </w:rPr>
                        </w:ins>
                      </m:ctrlPr>
                    </m:dPr>
                    <m:e>
                      <m:sSubSup>
                        <m:sSubSupPr>
                          <m:ctrlPr>
                            <w:ins w:id="528" w:author="Zhe Liu" w:date="2024-10-11T14:43:00Z" w16du:dateUtc="2024-10-11T06:43:00Z">
                              <w:rPr>
                                <w:rFonts w:ascii="Cambria Math" w:eastAsiaTheme="minorEastAsia" w:hAnsi="Cambria Math"/>
                                <w:i/>
                                <w:iCs/>
                                <w:sz w:val="24"/>
                                <w:szCs w:val="24"/>
                                <w:rPrChange w:id="529"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30" w:author="Zhe Liu" w:date="2024-10-12T14:58:00Z" w16du:dateUtc="2024-10-12T06:58:00Z">
                                <w:rPr>
                                  <w:rFonts w:ascii="Cambria Math" w:eastAsiaTheme="minorEastAsia" w:hAnsi="Cambria Math"/>
                                </w:rPr>
                              </w:rPrChange>
                            </w:rPr>
                            <m:t>f</m:t>
                          </m:r>
                        </m:e>
                        <m:sub>
                          <m:r>
                            <w:rPr>
                              <w:rFonts w:ascii="Cambria Math" w:eastAsiaTheme="minorEastAsia" w:hAnsi="Cambria Math"/>
                              <w:sz w:val="24"/>
                              <w:szCs w:val="24"/>
                              <w:rPrChange w:id="531" w:author="Zhe Liu" w:date="2024-10-12T14:58:00Z" w16du:dateUtc="2024-10-12T06:58:00Z">
                                <w:rPr>
                                  <w:rFonts w:ascii="Cambria Math" w:eastAsiaTheme="minorEastAsia" w:hAnsi="Cambria Math"/>
                                </w:rPr>
                              </w:rPrChange>
                            </w:rPr>
                            <m:t>-k</m:t>
                          </m:r>
                        </m:sub>
                        <m:sup>
                          <m:r>
                            <w:rPr>
                              <w:rFonts w:ascii="Cambria Math" w:eastAsiaTheme="minorEastAsia" w:hAnsi="Cambria Math"/>
                              <w:sz w:val="24"/>
                              <w:szCs w:val="24"/>
                              <w:rPrChange w:id="532" w:author="Zhe Liu" w:date="2024-10-12T14:58:00Z" w16du:dateUtc="2024-10-12T06:58:00Z">
                                <w:rPr>
                                  <w:rFonts w:ascii="Cambria Math" w:eastAsiaTheme="minorEastAsia" w:hAnsi="Cambria Math"/>
                                </w:rPr>
                              </w:rPrChange>
                            </w:rPr>
                            <m:t>M+1</m:t>
                          </m:r>
                        </m:sup>
                      </m:sSubSup>
                      <m:d>
                        <m:dPr>
                          <m:ctrlPr>
                            <w:ins w:id="533" w:author="Zhe Liu" w:date="2024-10-11T14:43:00Z" w16du:dateUtc="2024-10-11T06:43:00Z">
                              <w:rPr>
                                <w:rFonts w:ascii="Cambria Math" w:eastAsiaTheme="minorEastAsia" w:hAnsi="Cambria Math"/>
                                <w:i/>
                                <w:iCs/>
                                <w:sz w:val="24"/>
                                <w:szCs w:val="24"/>
                                <w:rPrChange w:id="534" w:author="Zhe Liu" w:date="2024-10-12T14:58:00Z" w16du:dateUtc="2024-10-12T06:58:00Z">
                                  <w:rPr>
                                    <w:rFonts w:ascii="Cambria Math" w:eastAsiaTheme="minorEastAsia" w:hAnsi="Cambria Math"/>
                                    <w:i/>
                                    <w:iCs/>
                                  </w:rPr>
                                </w:rPrChange>
                              </w:rPr>
                            </w:ins>
                          </m:ctrlPr>
                        </m:dPr>
                        <m:e>
                          <m:sSubSup>
                            <m:sSubSupPr>
                              <m:ctrlPr>
                                <w:ins w:id="535" w:author="Zhe Liu" w:date="2024-10-11T14:43:00Z" w16du:dateUtc="2024-10-11T06:43:00Z">
                                  <w:rPr>
                                    <w:rFonts w:ascii="Cambria Math" w:eastAsiaTheme="minorEastAsia" w:hAnsi="Cambria Math"/>
                                    <w:i/>
                                    <w:iCs/>
                                    <w:sz w:val="24"/>
                                    <w:szCs w:val="24"/>
                                    <w:rPrChange w:id="536"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37" w:author="Zhe Liu" w:date="2024-10-12T14:58:00Z" w16du:dateUtc="2024-10-12T06:58:00Z">
                                    <w:rPr>
                                      <w:rFonts w:ascii="Cambria Math" w:eastAsiaTheme="minorEastAsia" w:hAnsi="Cambria Math"/>
                                    </w:rPr>
                                  </w:rPrChange>
                                </w:rPr>
                                <m:t>x</m:t>
                              </m:r>
                            </m:e>
                            <m:sub>
                              <m:r>
                                <w:rPr>
                                  <w:rFonts w:ascii="Cambria Math" w:eastAsiaTheme="minorEastAsia" w:hAnsi="Cambria Math"/>
                                  <w:sz w:val="24"/>
                                  <w:szCs w:val="24"/>
                                  <w:rPrChange w:id="538" w:author="Zhe Liu" w:date="2024-10-12T14:58:00Z" w16du:dateUtc="2024-10-12T06:58:00Z">
                                    <w:rPr>
                                      <w:rFonts w:ascii="Cambria Math" w:eastAsiaTheme="minorEastAsia" w:hAnsi="Cambria Math"/>
                                    </w:rPr>
                                  </w:rPrChange>
                                </w:rPr>
                                <m:t>k</m:t>
                              </m:r>
                            </m:sub>
                            <m:sup>
                              <m:r>
                                <w:rPr>
                                  <w:rFonts w:ascii="Cambria Math" w:eastAsiaTheme="minorEastAsia" w:hAnsi="Cambria Math"/>
                                  <w:sz w:val="24"/>
                                  <w:szCs w:val="24"/>
                                  <w:rPrChange w:id="539" w:author="Zhe Liu" w:date="2024-10-12T14:58:00Z" w16du:dateUtc="2024-10-12T06:58:00Z">
                                    <w:rPr>
                                      <w:rFonts w:ascii="Cambria Math" w:eastAsiaTheme="minorEastAsia" w:hAnsi="Cambria Math"/>
                                    </w:rPr>
                                  </w:rPrChange>
                                </w:rPr>
                                <m:t>M+1</m:t>
                              </m:r>
                            </m:sup>
                          </m:sSubSup>
                        </m:e>
                      </m:d>
                      <m:r>
                        <w:rPr>
                          <w:rFonts w:ascii="Cambria Math" w:eastAsiaTheme="minorEastAsia" w:hAnsi="Cambria Math"/>
                          <w:sz w:val="24"/>
                          <w:szCs w:val="24"/>
                          <w:rPrChange w:id="540" w:author="Zhe Liu" w:date="2024-10-12T14:58:00Z" w16du:dateUtc="2024-10-12T06:58:00Z">
                            <w:rPr>
                              <w:rFonts w:ascii="Cambria Math" w:eastAsiaTheme="minorEastAsia" w:hAnsi="Cambria Math"/>
                            </w:rPr>
                          </w:rPrChange>
                        </w:rPr>
                        <m:t>&lt;</m:t>
                      </m:r>
                      <m:sSubSup>
                        <m:sSubSupPr>
                          <m:ctrlPr>
                            <w:ins w:id="541" w:author="Zhe Liu" w:date="2024-10-11T14:43:00Z" w16du:dateUtc="2024-10-11T06:43:00Z">
                              <w:rPr>
                                <w:rFonts w:ascii="Cambria Math" w:eastAsiaTheme="minorEastAsia" w:hAnsi="Cambria Math"/>
                                <w:i/>
                                <w:iCs/>
                                <w:sz w:val="24"/>
                                <w:szCs w:val="24"/>
                                <w:rPrChange w:id="542"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43" w:author="Zhe Liu" w:date="2024-10-12T14:58:00Z" w16du:dateUtc="2024-10-12T06:58:00Z">
                                <w:rPr>
                                  <w:rFonts w:ascii="Cambria Math" w:eastAsiaTheme="minorEastAsia" w:hAnsi="Cambria Math"/>
                                </w:rPr>
                              </w:rPrChange>
                            </w:rPr>
                            <m:t>f</m:t>
                          </m:r>
                        </m:e>
                        <m:sub>
                          <m:r>
                            <w:rPr>
                              <w:rFonts w:ascii="Cambria Math" w:eastAsiaTheme="minorEastAsia" w:hAnsi="Cambria Math"/>
                              <w:sz w:val="24"/>
                              <w:szCs w:val="24"/>
                              <w:rPrChange w:id="544" w:author="Zhe Liu" w:date="2024-10-12T14:58:00Z" w16du:dateUtc="2024-10-12T06:58:00Z">
                                <w:rPr>
                                  <w:rFonts w:ascii="Cambria Math" w:eastAsiaTheme="minorEastAsia" w:hAnsi="Cambria Math"/>
                                </w:rPr>
                              </w:rPrChange>
                            </w:rPr>
                            <m:t>-k</m:t>
                          </m:r>
                        </m:sub>
                        <m:sup>
                          <m:r>
                            <w:rPr>
                              <w:rFonts w:ascii="Cambria Math" w:eastAsiaTheme="minorEastAsia" w:hAnsi="Cambria Math"/>
                              <w:sz w:val="24"/>
                              <w:szCs w:val="24"/>
                              <w:rPrChange w:id="545" w:author="Zhe Liu" w:date="2024-10-12T14:58:00Z" w16du:dateUtc="2024-10-12T06:58:00Z">
                                <w:rPr>
                                  <w:rFonts w:ascii="Cambria Math" w:eastAsiaTheme="minorEastAsia" w:hAnsi="Cambria Math"/>
                                </w:rPr>
                              </w:rPrChange>
                            </w:rPr>
                            <m:t>M+1</m:t>
                          </m:r>
                        </m:sup>
                      </m:sSubSup>
                      <m:d>
                        <m:dPr>
                          <m:ctrlPr>
                            <w:ins w:id="546" w:author="Zhe Liu" w:date="2024-10-11T14:43:00Z" w16du:dateUtc="2024-10-11T06:43:00Z">
                              <w:rPr>
                                <w:rFonts w:ascii="Cambria Math" w:eastAsiaTheme="minorEastAsia" w:hAnsi="Cambria Math"/>
                                <w:i/>
                                <w:iCs/>
                                <w:sz w:val="24"/>
                                <w:szCs w:val="24"/>
                                <w:rPrChange w:id="547" w:author="Zhe Liu" w:date="2024-10-12T14:58:00Z" w16du:dateUtc="2024-10-12T06:58:00Z">
                                  <w:rPr>
                                    <w:rFonts w:ascii="Cambria Math" w:eastAsiaTheme="minorEastAsia" w:hAnsi="Cambria Math"/>
                                    <w:i/>
                                    <w:iCs/>
                                  </w:rPr>
                                </w:rPrChange>
                              </w:rPr>
                            </w:ins>
                          </m:ctrlPr>
                        </m:dPr>
                        <m:e>
                          <m:sSubSup>
                            <m:sSubSupPr>
                              <m:ctrlPr>
                                <w:ins w:id="548" w:author="Zhe Liu" w:date="2024-10-11T14:43:00Z" w16du:dateUtc="2024-10-11T06:43:00Z">
                                  <w:rPr>
                                    <w:rFonts w:ascii="Cambria Math" w:eastAsiaTheme="minorEastAsia" w:hAnsi="Cambria Math"/>
                                    <w:i/>
                                    <w:iCs/>
                                    <w:sz w:val="24"/>
                                    <w:szCs w:val="24"/>
                                    <w:rPrChange w:id="549"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50" w:author="Zhe Liu" w:date="2024-10-12T14:58:00Z" w16du:dateUtc="2024-10-12T06:58:00Z">
                                    <w:rPr>
                                      <w:rFonts w:ascii="Cambria Math" w:eastAsiaTheme="minorEastAsia" w:hAnsi="Cambria Math"/>
                                    </w:rPr>
                                  </w:rPrChange>
                                </w:rPr>
                                <m:t>x</m:t>
                              </m:r>
                            </m:e>
                            <m:sub>
                              <m:r>
                                <w:rPr>
                                  <w:rFonts w:ascii="Cambria Math" w:eastAsiaTheme="minorEastAsia" w:hAnsi="Cambria Math"/>
                                  <w:sz w:val="24"/>
                                  <w:szCs w:val="24"/>
                                  <w:rPrChange w:id="551" w:author="Zhe Liu" w:date="2024-10-12T14:58:00Z" w16du:dateUtc="2024-10-12T06:58:00Z">
                                    <w:rPr>
                                      <w:rFonts w:ascii="Cambria Math" w:eastAsiaTheme="minorEastAsia" w:hAnsi="Cambria Math"/>
                                    </w:rPr>
                                  </w:rPrChange>
                                </w:rPr>
                                <m:t>l</m:t>
                              </m:r>
                            </m:sub>
                            <m:sup>
                              <m:r>
                                <w:rPr>
                                  <w:rFonts w:ascii="Cambria Math" w:eastAsiaTheme="minorEastAsia" w:hAnsi="Cambria Math"/>
                                  <w:sz w:val="24"/>
                                  <w:szCs w:val="24"/>
                                  <w:rPrChange w:id="552" w:author="Zhe Liu" w:date="2024-10-12T14:58:00Z" w16du:dateUtc="2024-10-12T06:58:00Z">
                                    <w:rPr>
                                      <w:rFonts w:ascii="Cambria Math" w:eastAsiaTheme="minorEastAsia" w:hAnsi="Cambria Math"/>
                                    </w:rPr>
                                  </w:rPrChange>
                                </w:rPr>
                                <m:t>M+1</m:t>
                              </m:r>
                            </m:sup>
                          </m:sSubSup>
                        </m:e>
                      </m:d>
                    </m:e>
                  </m:d>
                  <m:r>
                    <m:rPr>
                      <m:sty m:val="p"/>
                    </m:rPr>
                    <w:rPr>
                      <w:rFonts w:ascii="Cambria Math" w:eastAsiaTheme="minorEastAsia" w:hAnsi="Cambria Math" w:hint="eastAsia"/>
                      <w:sz w:val="24"/>
                      <w:szCs w:val="24"/>
                      <w:rPrChange w:id="553" w:author="Zhe Liu" w:date="2024-10-12T14:58:00Z" w16du:dateUtc="2024-10-12T06:58:00Z">
                        <w:rPr>
                          <w:rFonts w:ascii="Cambria Math" w:eastAsiaTheme="minorEastAsia" w:hAnsi="Cambria Math" w:hint="eastAsia"/>
                        </w:rPr>
                      </w:rPrChange>
                    </w:rPr>
                    <m:t>⊕</m:t>
                  </m:r>
                  <m:d>
                    <m:dPr>
                      <m:ctrlPr>
                        <w:ins w:id="554" w:author="Zhe Liu" w:date="2024-10-11T14:43:00Z" w16du:dateUtc="2024-10-11T06:43:00Z">
                          <w:rPr>
                            <w:rFonts w:ascii="Cambria Math" w:eastAsiaTheme="minorEastAsia" w:hAnsi="Cambria Math"/>
                            <w:i/>
                            <w:iCs/>
                            <w:sz w:val="24"/>
                            <w:szCs w:val="24"/>
                            <w:rPrChange w:id="555" w:author="Zhe Liu" w:date="2024-10-12T14:58:00Z" w16du:dateUtc="2024-10-12T06:58:00Z">
                              <w:rPr>
                                <w:rFonts w:ascii="Cambria Math" w:eastAsiaTheme="minorEastAsia" w:hAnsi="Cambria Math"/>
                                <w:i/>
                                <w:iCs/>
                              </w:rPr>
                            </w:rPrChange>
                          </w:rPr>
                        </w:ins>
                      </m:ctrlPr>
                    </m:dPr>
                    <m:e>
                      <m:sSubSup>
                        <m:sSubSupPr>
                          <m:ctrlPr>
                            <w:ins w:id="556" w:author="Zhe Liu" w:date="2024-10-11T14:43:00Z" w16du:dateUtc="2024-10-11T06:43:00Z">
                              <w:rPr>
                                <w:rFonts w:ascii="Cambria Math" w:eastAsiaTheme="minorEastAsia" w:hAnsi="Cambria Math"/>
                                <w:i/>
                                <w:iCs/>
                                <w:sz w:val="24"/>
                                <w:szCs w:val="24"/>
                                <w:rPrChange w:id="557"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58" w:author="Zhe Liu" w:date="2024-10-12T14:58:00Z" w16du:dateUtc="2024-10-12T06:58:00Z">
                                <w:rPr>
                                  <w:rFonts w:ascii="Cambria Math" w:eastAsiaTheme="minorEastAsia" w:hAnsi="Cambria Math"/>
                                </w:rPr>
                              </w:rPrChange>
                            </w:rPr>
                            <m:t>y</m:t>
                          </m:r>
                        </m:e>
                        <m:sub>
                          <m:r>
                            <w:rPr>
                              <w:rFonts w:ascii="Cambria Math" w:eastAsiaTheme="minorEastAsia" w:hAnsi="Cambria Math"/>
                              <w:sz w:val="24"/>
                              <w:szCs w:val="24"/>
                              <w:rPrChange w:id="559" w:author="Zhe Liu" w:date="2024-10-12T14:58:00Z" w16du:dateUtc="2024-10-12T06:58:00Z">
                                <w:rPr>
                                  <w:rFonts w:ascii="Cambria Math" w:eastAsiaTheme="minorEastAsia" w:hAnsi="Cambria Math"/>
                                </w:rPr>
                              </w:rPrChange>
                            </w:rPr>
                            <m:t>k</m:t>
                          </m:r>
                        </m:sub>
                        <m:sup>
                          <m:r>
                            <w:rPr>
                              <w:rFonts w:ascii="Cambria Math" w:eastAsiaTheme="minorEastAsia" w:hAnsi="Cambria Math"/>
                              <w:sz w:val="24"/>
                              <w:szCs w:val="24"/>
                              <w:rPrChange w:id="560" w:author="Zhe Liu" w:date="2024-10-12T14:58:00Z" w16du:dateUtc="2024-10-12T06:58:00Z">
                                <w:rPr>
                                  <w:rFonts w:ascii="Cambria Math" w:eastAsiaTheme="minorEastAsia" w:hAnsi="Cambria Math"/>
                                </w:rPr>
                              </w:rPrChange>
                            </w:rPr>
                            <m:t>M+1</m:t>
                          </m:r>
                        </m:sup>
                      </m:sSubSup>
                      <m:r>
                        <w:rPr>
                          <w:rFonts w:ascii="Cambria Math" w:eastAsiaTheme="minorEastAsia" w:hAnsi="Cambria Math"/>
                          <w:sz w:val="24"/>
                          <w:szCs w:val="24"/>
                          <w:rPrChange w:id="561" w:author="Zhe Liu" w:date="2024-10-12T14:58:00Z" w16du:dateUtc="2024-10-12T06:58:00Z">
                            <w:rPr>
                              <w:rFonts w:ascii="Cambria Math" w:eastAsiaTheme="minorEastAsia" w:hAnsi="Cambria Math"/>
                            </w:rPr>
                          </w:rPrChange>
                        </w:rPr>
                        <m:t>&lt;</m:t>
                      </m:r>
                      <m:sSubSup>
                        <m:sSubSupPr>
                          <m:ctrlPr>
                            <w:ins w:id="562" w:author="Zhe Liu" w:date="2024-10-11T14:43:00Z" w16du:dateUtc="2024-10-11T06:43:00Z">
                              <w:rPr>
                                <w:rFonts w:ascii="Cambria Math" w:eastAsiaTheme="minorEastAsia" w:hAnsi="Cambria Math"/>
                                <w:i/>
                                <w:iCs/>
                                <w:sz w:val="24"/>
                                <w:szCs w:val="24"/>
                                <w:rPrChange w:id="563"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64" w:author="Zhe Liu" w:date="2024-10-12T14:58:00Z" w16du:dateUtc="2024-10-12T06:58:00Z">
                                <w:rPr>
                                  <w:rFonts w:ascii="Cambria Math" w:eastAsiaTheme="minorEastAsia" w:hAnsi="Cambria Math"/>
                                </w:rPr>
                              </w:rPrChange>
                            </w:rPr>
                            <m:t>t</m:t>
                          </m:r>
                        </m:e>
                        <m:sub>
                          <m:r>
                            <w:rPr>
                              <w:rFonts w:ascii="Cambria Math" w:eastAsiaTheme="minorEastAsia" w:hAnsi="Cambria Math"/>
                              <w:sz w:val="24"/>
                              <w:szCs w:val="24"/>
                              <w:rPrChange w:id="565" w:author="Zhe Liu" w:date="2024-10-12T14:58:00Z" w16du:dateUtc="2024-10-12T06:58:00Z">
                                <w:rPr>
                                  <w:rFonts w:ascii="Cambria Math" w:eastAsiaTheme="minorEastAsia" w:hAnsi="Cambria Math"/>
                                </w:rPr>
                              </w:rPrChange>
                            </w:rPr>
                            <m:t>l</m:t>
                          </m:r>
                        </m:sub>
                        <m:sup>
                          <m:r>
                            <w:rPr>
                              <w:rFonts w:ascii="Cambria Math" w:eastAsiaTheme="minorEastAsia" w:hAnsi="Cambria Math"/>
                              <w:sz w:val="24"/>
                              <w:szCs w:val="24"/>
                              <w:rPrChange w:id="566" w:author="Zhe Liu" w:date="2024-10-12T14:58:00Z" w16du:dateUtc="2024-10-12T06:58:00Z">
                                <w:rPr>
                                  <w:rFonts w:ascii="Cambria Math" w:eastAsiaTheme="minorEastAsia" w:hAnsi="Cambria Math"/>
                                </w:rPr>
                              </w:rPrChange>
                            </w:rPr>
                            <m:t>M+1</m:t>
                          </m:r>
                        </m:sup>
                      </m:sSubSup>
                    </m:e>
                  </m:d>
                  <m:ctrlPr>
                    <w:ins w:id="567" w:author="Zhe Liu" w:date="2024-10-11T14:43:00Z" w16du:dateUtc="2024-10-11T06:43:00Z">
                      <w:rPr>
                        <w:rFonts w:ascii="Cambria Math" w:eastAsiaTheme="minorEastAsia" w:hAnsi="Cambria Math"/>
                        <w:i/>
                        <w:iCs/>
                        <w:sz w:val="24"/>
                        <w:szCs w:val="24"/>
                        <w:rPrChange w:id="568" w:author="Zhe Liu" w:date="2024-10-12T14:58:00Z" w16du:dateUtc="2024-10-12T06:58:00Z">
                          <w:rPr>
                            <w:rFonts w:ascii="Cambria Math" w:eastAsiaTheme="minorEastAsia" w:hAnsi="Cambria Math"/>
                            <w:i/>
                            <w:iCs/>
                          </w:rPr>
                        </w:rPrChange>
                      </w:rPr>
                    </w:ins>
                  </m:ctrlPr>
                </m:e>
              </m:d>
              <m:ctrlPr>
                <w:ins w:id="569" w:author="Zhe Liu" w:date="2024-10-11T14:43:00Z" w16du:dateUtc="2024-10-11T06:43:00Z">
                  <w:rPr>
                    <w:rFonts w:ascii="Cambria Math" w:eastAsiaTheme="minorEastAsia" w:hAnsi="Cambria Math"/>
                    <w:i/>
                    <w:iCs/>
                    <w:sz w:val="24"/>
                    <w:szCs w:val="24"/>
                    <w:rPrChange w:id="570" w:author="Zhe Liu" w:date="2024-10-12T14:58:00Z" w16du:dateUtc="2024-10-12T06:58:00Z">
                      <w:rPr>
                        <w:rFonts w:ascii="Cambria Math" w:eastAsiaTheme="minorEastAsia" w:hAnsi="Cambria Math"/>
                        <w:i/>
                        <w:iCs/>
                      </w:rPr>
                    </w:rPrChange>
                  </w:rPr>
                </w:ins>
              </m:ctrlPr>
            </m:e>
          </m:nary>
          <m:r>
            <m:rPr>
              <m:sty m:val="p"/>
            </m:rPr>
            <w:rPr>
              <w:rFonts w:ascii="Cambria Math" w:eastAsiaTheme="minorEastAsia" w:hAnsi="Cambria Math"/>
              <w:sz w:val="24"/>
              <w:szCs w:val="24"/>
              <w:rPrChange w:id="571" w:author="Zhe Liu" w:date="2024-10-12T14:58:00Z" w16du:dateUtc="2024-10-12T06:58:00Z">
                <w:rPr>
                  <w:rFonts w:ascii="Cambria Math" w:eastAsiaTheme="minorEastAsia" w:hAnsi="Cambria Math"/>
                </w:rPr>
              </w:rPrChange>
            </w:rPr>
            <m:t>,</m:t>
          </m:r>
        </m:oMath>
      </m:oMathPara>
    </w:p>
    <w:p w14:paraId="3553F72D" w14:textId="1A33A26C" w:rsidR="00626732" w:rsidRPr="00073AF2" w:rsidRDefault="00307CE5" w:rsidP="00073AF2">
      <w:pPr>
        <w:rPr>
          <w:rFonts w:eastAsiaTheme="minorEastAsia"/>
          <w:iCs/>
          <w:sz w:val="24"/>
          <w:szCs w:val="24"/>
          <w:rPrChange w:id="572" w:author="Zhe Liu" w:date="2024-10-12T14:58:00Z" w16du:dateUtc="2024-10-12T06:58:00Z">
            <w:rPr>
              <w:rFonts w:eastAsiaTheme="minorEastAsia"/>
              <w:iCs/>
            </w:rPr>
          </w:rPrChange>
        </w:rPr>
        <w:pPrChange w:id="573" w:author="Zhe Liu" w:date="2024-10-12T14:59:00Z" w16du:dateUtc="2024-10-12T06:59:00Z">
          <w:pPr>
            <w:ind w:firstLine="420"/>
          </w:pPr>
        </w:pPrChange>
      </w:pPr>
      <w:del w:id="574" w:author="Zhe Liu" w:date="2024-10-11T14:51:00Z" w16du:dateUtc="2024-10-11T06:51:00Z">
        <w:r w:rsidRPr="00073AF2" w:rsidDel="00943CB1">
          <w:rPr>
            <w:rFonts w:eastAsiaTheme="minorEastAsia" w:hint="eastAsia"/>
            <w:iCs/>
            <w:sz w:val="24"/>
            <w:szCs w:val="24"/>
            <w:rPrChange w:id="575" w:author="Zhe Liu" w:date="2024-10-12T14:58:00Z" w16du:dateUtc="2024-10-12T06:58:00Z">
              <w:rPr>
                <w:rFonts w:eastAsiaTheme="minorEastAsia" w:hint="eastAsia"/>
                <w:iCs/>
              </w:rPr>
            </w:rPrChange>
          </w:rPr>
          <w:delText>W</w:delText>
        </w:r>
      </w:del>
      <w:ins w:id="576" w:author="Zhe Liu" w:date="2024-10-11T14:51:00Z" w16du:dateUtc="2024-10-11T06:51:00Z">
        <w:r w:rsidR="00943CB1" w:rsidRPr="00073AF2">
          <w:rPr>
            <w:rFonts w:eastAsiaTheme="minorEastAsia" w:hint="eastAsia"/>
            <w:iCs/>
            <w:sz w:val="24"/>
            <w:szCs w:val="24"/>
            <w:rPrChange w:id="577" w:author="Zhe Liu" w:date="2024-10-12T14:58:00Z" w16du:dateUtc="2024-10-12T06:58:00Z">
              <w:rPr>
                <w:rFonts w:eastAsiaTheme="minorEastAsia" w:hint="eastAsia"/>
                <w:iCs/>
              </w:rPr>
            </w:rPrChange>
          </w:rPr>
          <w:t>w</w:t>
        </w:r>
      </w:ins>
      <w:r w:rsidRPr="00073AF2">
        <w:rPr>
          <w:rFonts w:eastAsiaTheme="minorEastAsia"/>
          <w:iCs/>
          <w:sz w:val="24"/>
          <w:szCs w:val="24"/>
          <w:rPrChange w:id="578" w:author="Zhe Liu" w:date="2024-10-12T14:58:00Z" w16du:dateUtc="2024-10-12T06:58:00Z">
            <w:rPr>
              <w:rFonts w:eastAsiaTheme="minorEastAsia"/>
              <w:iCs/>
            </w:rPr>
          </w:rPrChange>
        </w:rPr>
        <w:t>here</w:t>
      </w:r>
      <w:r w:rsidRPr="00073AF2">
        <w:rPr>
          <w:rFonts w:eastAsiaTheme="minorEastAsia" w:hint="eastAsia"/>
          <w:iCs/>
          <w:sz w:val="24"/>
          <w:szCs w:val="24"/>
          <w:rPrChange w:id="579" w:author="Zhe Liu" w:date="2024-10-12T14:58:00Z" w16du:dateUtc="2024-10-12T06:58:00Z">
            <w:rPr>
              <w:rFonts w:eastAsiaTheme="minorEastAsia" w:hint="eastAsia"/>
              <w:iCs/>
            </w:rPr>
          </w:rPrChange>
        </w:rPr>
        <w:t xml:space="preserve"> </w:t>
      </w:r>
      <m:oMath>
        <m:sSubSup>
          <m:sSubSupPr>
            <m:ctrlPr>
              <w:ins w:id="580" w:author="Zhe Liu" w:date="2024-10-11T14:43:00Z" w16du:dateUtc="2024-10-11T06:43:00Z">
                <w:rPr>
                  <w:rFonts w:ascii="Cambria Math" w:eastAsiaTheme="minorEastAsia" w:hAnsi="Cambria Math"/>
                  <w:i/>
                  <w:iCs/>
                  <w:sz w:val="24"/>
                  <w:szCs w:val="24"/>
                  <w:rPrChange w:id="581"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582" w:author="Zhe Liu" w:date="2024-10-12T14:58:00Z" w16du:dateUtc="2024-10-12T06:58:00Z">
                  <w:rPr>
                    <w:rFonts w:ascii="Cambria Math" w:eastAsiaTheme="minorEastAsia" w:hAnsi="Cambria Math"/>
                  </w:rPr>
                </w:rPrChange>
              </w:rPr>
              <m:t>f</m:t>
            </m:r>
          </m:e>
          <m:sub>
            <m:r>
              <w:rPr>
                <w:rFonts w:ascii="Cambria Math" w:eastAsiaTheme="minorEastAsia" w:hAnsi="Cambria Math"/>
                <w:sz w:val="24"/>
                <w:szCs w:val="24"/>
                <w:rPrChange w:id="583" w:author="Zhe Liu" w:date="2024-10-12T14:58:00Z" w16du:dateUtc="2024-10-12T06:58:00Z">
                  <w:rPr>
                    <w:rFonts w:ascii="Cambria Math" w:eastAsiaTheme="minorEastAsia" w:hAnsi="Cambria Math"/>
                  </w:rPr>
                </w:rPrChange>
              </w:rPr>
              <m:t>-k</m:t>
            </m:r>
          </m:sub>
          <m:sup>
            <m:r>
              <w:rPr>
                <w:rFonts w:ascii="Cambria Math" w:eastAsiaTheme="minorEastAsia" w:hAnsi="Cambria Math"/>
                <w:sz w:val="24"/>
                <w:szCs w:val="24"/>
                <w:rPrChange w:id="584" w:author="Zhe Liu" w:date="2024-10-12T14:58:00Z" w16du:dateUtc="2024-10-12T06:58:00Z">
                  <w:rPr>
                    <w:rFonts w:ascii="Cambria Math" w:eastAsiaTheme="minorEastAsia" w:hAnsi="Cambria Math"/>
                  </w:rPr>
                </w:rPrChange>
              </w:rPr>
              <m:t>M+1</m:t>
            </m:r>
          </m:sup>
        </m:sSubSup>
      </m:oMath>
      <w:r w:rsidRPr="00073AF2">
        <w:rPr>
          <w:rFonts w:eastAsiaTheme="minorEastAsia" w:hint="eastAsia"/>
          <w:iCs/>
          <w:sz w:val="24"/>
          <w:szCs w:val="24"/>
          <w:rPrChange w:id="585" w:author="Zhe Liu" w:date="2024-10-12T14:58:00Z" w16du:dateUtc="2024-10-12T06:58:00Z">
            <w:rPr>
              <w:rFonts w:eastAsiaTheme="minorEastAsia" w:hint="eastAsia"/>
              <w:iCs/>
            </w:rPr>
          </w:rPrChange>
        </w:rPr>
        <w:t xml:space="preserve"> </w:t>
      </w:r>
      <w:r w:rsidR="007D7743" w:rsidRPr="00073AF2">
        <w:rPr>
          <w:rFonts w:eastAsiaTheme="minorEastAsia"/>
          <w:iCs/>
          <w:sz w:val="24"/>
          <w:szCs w:val="24"/>
          <w:rPrChange w:id="586" w:author="Zhe Liu" w:date="2024-10-12T14:58:00Z" w16du:dateUtc="2024-10-12T06:58:00Z">
            <w:rPr>
              <w:rFonts w:eastAsiaTheme="minorEastAsia"/>
              <w:iCs/>
            </w:rPr>
          </w:rPrChange>
        </w:rPr>
        <w:t>−k denotes a model fit to all target task observations except for the</w:t>
      </w:r>
      <w:r w:rsidRPr="00073AF2">
        <w:rPr>
          <w:rFonts w:eastAsiaTheme="minorEastAsia"/>
          <w:iCs/>
          <w:sz w:val="24"/>
          <w:szCs w:val="24"/>
          <w:rPrChange w:id="587" w:author="Zhe Liu" w:date="2024-10-12T14:58:00Z" w16du:dateUtc="2024-10-12T06:58:00Z">
            <w:rPr>
              <w:rFonts w:eastAsiaTheme="minorEastAsia"/>
              <w:iCs/>
            </w:rPr>
          </w:rPrChange>
        </w:rPr>
        <w:t xml:space="preserve"> k</w:t>
      </w:r>
      <w:r w:rsidR="007D7743" w:rsidRPr="00073AF2">
        <w:rPr>
          <w:rFonts w:eastAsiaTheme="minorEastAsia" w:hint="eastAsia"/>
          <w:iCs/>
          <w:sz w:val="24"/>
          <w:szCs w:val="24"/>
          <w:vertAlign w:val="superscript"/>
          <w:rPrChange w:id="588" w:author="Zhe Liu" w:date="2024-10-12T14:58:00Z" w16du:dateUtc="2024-10-12T06:58:00Z">
            <w:rPr>
              <w:rFonts w:eastAsiaTheme="minorEastAsia" w:hint="eastAsia"/>
              <w:iCs/>
              <w:vertAlign w:val="superscript"/>
            </w:rPr>
          </w:rPrChange>
        </w:rPr>
        <w:t>th</w:t>
      </w:r>
      <w:r w:rsidR="007D7743" w:rsidRPr="00073AF2">
        <w:rPr>
          <w:rFonts w:eastAsiaTheme="minorEastAsia" w:hint="eastAsia"/>
          <w:iCs/>
          <w:sz w:val="24"/>
          <w:szCs w:val="24"/>
          <w:rPrChange w:id="589" w:author="Zhe Liu" w:date="2024-10-12T14:58:00Z" w16du:dateUtc="2024-10-12T06:58:00Z">
            <w:rPr>
              <w:rFonts w:eastAsiaTheme="minorEastAsia" w:hint="eastAsia"/>
              <w:iCs/>
            </w:rPr>
          </w:rPrChange>
        </w:rPr>
        <w:t xml:space="preserve"> </w:t>
      </w:r>
      <w:r w:rsidR="007D7743" w:rsidRPr="00073AF2">
        <w:rPr>
          <w:rFonts w:eastAsiaTheme="minorEastAsia"/>
          <w:iCs/>
          <w:sz w:val="24"/>
          <w:szCs w:val="24"/>
          <w:rPrChange w:id="590" w:author="Zhe Liu" w:date="2024-10-12T14:58:00Z" w16du:dateUtc="2024-10-12T06:58:00Z">
            <w:rPr>
              <w:rFonts w:eastAsiaTheme="minorEastAsia"/>
              <w:iCs/>
            </w:rPr>
          </w:rPrChange>
        </w:rPr>
        <w:t>point. Now, the weights are assigned to each model according to the probability that it is the ensemble member with the lowest ranking loss</w:t>
      </w:r>
      <w:r w:rsidR="007D7743" w:rsidRPr="00073AF2">
        <w:rPr>
          <w:rFonts w:eastAsiaTheme="minorEastAsia" w:hint="eastAsia"/>
          <w:iCs/>
          <w:sz w:val="24"/>
          <w:szCs w:val="24"/>
          <w:rPrChange w:id="591" w:author="Zhe Liu" w:date="2024-10-12T14:58:00Z" w16du:dateUtc="2024-10-12T06:58:00Z">
            <w:rPr>
              <w:rFonts w:eastAsiaTheme="minorEastAsia" w:hint="eastAsia"/>
              <w:iCs/>
            </w:rPr>
          </w:rPrChange>
        </w:rPr>
        <w:t xml:space="preserve">. </w:t>
      </w:r>
      <w:r w:rsidR="007D7743" w:rsidRPr="00073AF2">
        <w:rPr>
          <w:rFonts w:eastAsiaTheme="minorEastAsia"/>
          <w:iCs/>
          <w:sz w:val="24"/>
          <w:szCs w:val="24"/>
          <w:rPrChange w:id="592" w:author="Zhe Liu" w:date="2024-10-12T14:58:00Z" w16du:dateUtc="2024-10-12T06:58:00Z">
            <w:rPr>
              <w:rFonts w:eastAsiaTheme="minorEastAsia"/>
              <w:iCs/>
            </w:rPr>
          </w:rPrChange>
        </w:rPr>
        <w:t xml:space="preserve">This probability is estimated by </w:t>
      </w:r>
      <w:proofErr w:type="spellStart"/>
      <w:r w:rsidR="007D7743" w:rsidRPr="00073AF2">
        <w:rPr>
          <w:rFonts w:eastAsiaTheme="minorEastAsia"/>
          <w:iCs/>
          <w:sz w:val="24"/>
          <w:szCs w:val="24"/>
          <w:rPrChange w:id="593" w:author="Zhe Liu" w:date="2024-10-12T14:58:00Z" w16du:dateUtc="2024-10-12T06:58:00Z">
            <w:rPr>
              <w:rFonts w:eastAsiaTheme="minorEastAsia"/>
              <w:iCs/>
            </w:rPr>
          </w:rPrChange>
        </w:rPr>
        <w:t>boostrapping</w:t>
      </w:r>
      <w:proofErr w:type="spellEnd"/>
      <w:r w:rsidR="007D7743" w:rsidRPr="00073AF2">
        <w:rPr>
          <w:rFonts w:eastAsiaTheme="minorEastAsia"/>
          <w:iCs/>
          <w:sz w:val="24"/>
          <w:szCs w:val="24"/>
          <w:rPrChange w:id="594" w:author="Zhe Liu" w:date="2024-10-12T14:58:00Z" w16du:dateUtc="2024-10-12T06:58:00Z">
            <w:rPr>
              <w:rFonts w:eastAsiaTheme="minorEastAsia"/>
              <w:iCs/>
            </w:rPr>
          </w:rPrChange>
        </w:rPr>
        <w:t xml:space="preserve"> S samples from the model predictions on the validation set,</w:t>
      </w:r>
      <w:r w:rsidR="007D7743" w:rsidRPr="00073AF2">
        <w:rPr>
          <w:rFonts w:eastAsiaTheme="minorEastAsia" w:hint="eastAsia"/>
          <w:iCs/>
          <w:sz w:val="24"/>
          <w:szCs w:val="24"/>
          <w:rPrChange w:id="595" w:author="Zhe Liu" w:date="2024-10-12T14:58:00Z" w16du:dateUtc="2024-10-12T06:58:00Z">
            <w:rPr>
              <w:rFonts w:eastAsiaTheme="minorEastAsia" w:hint="eastAsia"/>
              <w:iCs/>
            </w:rPr>
          </w:rPrChange>
        </w:rPr>
        <w:t xml:space="preserve"> </w:t>
      </w:r>
      <w:r w:rsidR="00204377" w:rsidRPr="00073AF2">
        <w:rPr>
          <w:rFonts w:eastAsiaTheme="minorEastAsia" w:hint="eastAsia"/>
          <w:iCs/>
          <w:sz w:val="24"/>
          <w:szCs w:val="24"/>
          <w:rPrChange w:id="596" w:author="Zhe Liu" w:date="2024-10-12T14:58:00Z" w16du:dateUtc="2024-10-12T06:58:00Z">
            <w:rPr>
              <w:rFonts w:eastAsiaTheme="minorEastAsia" w:hint="eastAsia"/>
              <w:iCs/>
            </w:rPr>
          </w:rPrChange>
        </w:rPr>
        <w:t>i.e.</w:t>
      </w:r>
      <m:oMath>
        <m:sSub>
          <m:sSubPr>
            <m:ctrlPr>
              <w:ins w:id="597" w:author="Zhe Liu" w:date="2024-10-11T14:43:00Z" w16du:dateUtc="2024-10-11T06:43:00Z">
                <w:rPr>
                  <w:rFonts w:ascii="Cambria Math" w:eastAsiaTheme="minorEastAsia" w:hAnsi="Cambria Math"/>
                  <w:i/>
                  <w:iCs/>
                  <w:sz w:val="24"/>
                  <w:szCs w:val="24"/>
                  <w:rPrChange w:id="598" w:author="Zhe Liu" w:date="2024-10-12T14:58:00Z" w16du:dateUtc="2024-10-12T06:58:00Z">
                    <w:rPr>
                      <w:rFonts w:ascii="Cambria Math" w:eastAsiaTheme="minorEastAsia" w:hAnsi="Cambria Math"/>
                      <w:i/>
                      <w:iCs/>
                    </w:rPr>
                  </w:rPrChange>
                </w:rPr>
              </w:ins>
            </m:ctrlPr>
          </m:sSubPr>
          <m:e>
            <m:r>
              <m:rPr>
                <m:scr m:val="script"/>
              </m:rPr>
              <w:rPr>
                <w:rFonts w:ascii="Cambria Math" w:eastAsiaTheme="minorEastAsia" w:hAnsi="Cambria Math"/>
                <w:sz w:val="24"/>
                <w:szCs w:val="24"/>
                <w:rPrChange w:id="599" w:author="Zhe Liu" w:date="2024-10-12T14:58:00Z" w16du:dateUtc="2024-10-12T06:58:00Z">
                  <w:rPr>
                    <w:rFonts w:ascii="Cambria Math" w:eastAsiaTheme="minorEastAsia" w:hAnsi="Cambria Math"/>
                  </w:rPr>
                </w:rPrChange>
              </w:rPr>
              <m:t>l</m:t>
            </m:r>
            <m:ctrlPr>
              <w:ins w:id="600" w:author="Zhe Liu" w:date="2024-10-11T14:43:00Z" w16du:dateUtc="2024-10-11T06:43:00Z">
                <w:rPr>
                  <w:rFonts w:ascii="Cambria Math" w:eastAsiaTheme="minorEastAsia" w:hAnsi="Cambria Math"/>
                  <w:iCs/>
                  <w:sz w:val="24"/>
                  <w:szCs w:val="24"/>
                  <w:rPrChange w:id="601" w:author="Zhe Liu" w:date="2024-10-12T14:58:00Z" w16du:dateUtc="2024-10-12T06:58:00Z">
                    <w:rPr>
                      <w:rFonts w:ascii="Cambria Math" w:eastAsiaTheme="minorEastAsia" w:hAnsi="Cambria Math"/>
                      <w:iCs/>
                    </w:rPr>
                  </w:rPrChange>
                </w:rPr>
              </w:ins>
            </m:ctrlPr>
          </m:e>
          <m:sub>
            <m:r>
              <w:rPr>
                <w:rFonts w:ascii="Cambria Math" w:eastAsiaTheme="minorEastAsia" w:hAnsi="Cambria Math"/>
                <w:sz w:val="24"/>
                <w:szCs w:val="24"/>
                <w:rPrChange w:id="602" w:author="Zhe Liu" w:date="2024-10-12T14:58:00Z" w16du:dateUtc="2024-10-12T06:58:00Z">
                  <w:rPr>
                    <w:rFonts w:ascii="Cambria Math" w:eastAsiaTheme="minorEastAsia" w:hAnsi="Cambria Math"/>
                  </w:rPr>
                </w:rPrChange>
              </w:rPr>
              <m:t>i,s</m:t>
            </m:r>
          </m:sub>
        </m:sSub>
        <m:r>
          <m:rPr>
            <m:sty m:val="p"/>
          </m:rPr>
          <w:rPr>
            <w:rFonts w:ascii="Cambria Math" w:eastAsiaTheme="minorEastAsia" w:hAnsi="Cambria Math" w:cs="Cambria Math"/>
            <w:sz w:val="24"/>
            <w:szCs w:val="24"/>
            <w:rPrChange w:id="603" w:author="Zhe Liu" w:date="2024-10-12T14:58:00Z" w16du:dateUtc="2024-10-12T06:58:00Z">
              <w:rPr>
                <w:rFonts w:ascii="Cambria Math" w:eastAsiaTheme="minorEastAsia" w:hAnsi="Cambria Math" w:cs="Cambria Math"/>
              </w:rPr>
            </w:rPrChange>
          </w:rPr>
          <m:t>∼</m:t>
        </m:r>
        <m:r>
          <m:rPr>
            <m:scr m:val="script"/>
          </m:rPr>
          <w:rPr>
            <w:rFonts w:ascii="Cambria Math" w:eastAsiaTheme="minorEastAsia" w:hAnsi="Cambria Math"/>
            <w:sz w:val="24"/>
            <w:szCs w:val="24"/>
            <w:rPrChange w:id="604" w:author="Zhe Liu" w:date="2024-10-12T14:58:00Z" w16du:dateUtc="2024-10-12T06:58:00Z">
              <w:rPr>
                <w:rFonts w:ascii="Cambria Math" w:eastAsiaTheme="minorEastAsia" w:hAnsi="Cambria Math"/>
              </w:rPr>
            </w:rPrChange>
          </w:rPr>
          <m:t>L</m:t>
        </m:r>
        <m:d>
          <m:dPr>
            <m:ctrlPr>
              <w:ins w:id="605" w:author="Zhe Liu" w:date="2024-10-11T14:43:00Z" w16du:dateUtc="2024-10-11T06:43:00Z">
                <w:rPr>
                  <w:rFonts w:ascii="Cambria Math" w:eastAsiaTheme="minorEastAsia" w:hAnsi="Cambria Math"/>
                  <w:i/>
                  <w:iCs/>
                  <w:sz w:val="24"/>
                  <w:szCs w:val="24"/>
                  <w:rPrChange w:id="606" w:author="Zhe Liu" w:date="2024-10-12T14:58:00Z" w16du:dateUtc="2024-10-12T06:58:00Z">
                    <w:rPr>
                      <w:rFonts w:ascii="Cambria Math" w:eastAsiaTheme="minorEastAsia" w:hAnsi="Cambria Math"/>
                      <w:i/>
                      <w:iCs/>
                    </w:rPr>
                  </w:rPrChange>
                </w:rPr>
              </w:ins>
            </m:ctrlPr>
          </m:dPr>
          <m:e>
            <m:sSup>
              <m:sSupPr>
                <m:ctrlPr>
                  <w:ins w:id="607" w:author="Zhe Liu" w:date="2024-10-11T14:43:00Z" w16du:dateUtc="2024-10-11T06:43:00Z">
                    <w:rPr>
                      <w:rFonts w:ascii="Cambria Math" w:eastAsiaTheme="minorEastAsia" w:hAnsi="Cambria Math"/>
                      <w:i/>
                      <w:iCs/>
                      <w:sz w:val="24"/>
                      <w:szCs w:val="24"/>
                      <w:rPrChange w:id="608" w:author="Zhe Liu" w:date="2024-10-12T14:58:00Z" w16du:dateUtc="2024-10-12T06:58:00Z">
                        <w:rPr>
                          <w:rFonts w:ascii="Cambria Math" w:eastAsiaTheme="minorEastAsia" w:hAnsi="Cambria Math"/>
                          <w:i/>
                          <w:iCs/>
                        </w:rPr>
                      </w:rPrChange>
                    </w:rPr>
                  </w:ins>
                </m:ctrlPr>
              </m:sSupPr>
              <m:e>
                <m:r>
                  <w:rPr>
                    <w:rFonts w:ascii="Cambria Math" w:eastAsiaTheme="minorEastAsia" w:hAnsi="Cambria Math"/>
                    <w:sz w:val="24"/>
                    <w:szCs w:val="24"/>
                    <w:rPrChange w:id="609" w:author="Zhe Liu" w:date="2024-10-12T14:58:00Z" w16du:dateUtc="2024-10-12T06:58:00Z">
                      <w:rPr>
                        <w:rFonts w:ascii="Cambria Math" w:eastAsiaTheme="minorEastAsia" w:hAnsi="Cambria Math"/>
                      </w:rPr>
                    </w:rPrChange>
                  </w:rPr>
                  <m:t>f</m:t>
                </m:r>
              </m:e>
              <m:sup>
                <m:r>
                  <w:rPr>
                    <w:rFonts w:ascii="Cambria Math" w:eastAsiaTheme="minorEastAsia" w:hAnsi="Cambria Math"/>
                    <w:sz w:val="24"/>
                    <w:szCs w:val="24"/>
                    <w:rPrChange w:id="610" w:author="Zhe Liu" w:date="2024-10-12T14:58:00Z" w16du:dateUtc="2024-10-12T06:58:00Z">
                      <w:rPr>
                        <w:rFonts w:ascii="Cambria Math" w:eastAsiaTheme="minorEastAsia" w:hAnsi="Cambria Math"/>
                      </w:rPr>
                    </w:rPrChange>
                  </w:rPr>
                  <m:t>i</m:t>
                </m:r>
              </m:sup>
            </m:sSup>
            <m:r>
              <w:rPr>
                <w:rFonts w:ascii="Cambria Math" w:eastAsiaTheme="minorEastAsia" w:hAnsi="Cambria Math"/>
                <w:sz w:val="24"/>
                <w:szCs w:val="24"/>
                <w:rPrChange w:id="611" w:author="Zhe Liu" w:date="2024-10-12T14:58:00Z" w16du:dateUtc="2024-10-12T06:58:00Z">
                  <w:rPr>
                    <w:rFonts w:ascii="Cambria Math" w:eastAsiaTheme="minorEastAsia" w:hAnsi="Cambria Math"/>
                  </w:rPr>
                </w:rPrChange>
              </w:rPr>
              <m:t>,</m:t>
            </m:r>
            <m:sSubSup>
              <m:sSubSupPr>
                <m:ctrlPr>
                  <w:ins w:id="612" w:author="Zhe Liu" w:date="2024-10-11T14:43:00Z" w16du:dateUtc="2024-10-11T06:43:00Z">
                    <w:rPr>
                      <w:rFonts w:ascii="Cambria Math" w:eastAsiaTheme="minorEastAsia" w:hAnsi="Cambria Math"/>
                      <w:i/>
                      <w:iCs/>
                      <w:sz w:val="24"/>
                      <w:szCs w:val="24"/>
                      <w:rPrChange w:id="613" w:author="Zhe Liu" w:date="2024-10-12T14:58:00Z" w16du:dateUtc="2024-10-12T06:58:00Z">
                        <w:rPr>
                          <w:rFonts w:ascii="Cambria Math" w:eastAsiaTheme="minorEastAsia" w:hAnsi="Cambria Math"/>
                          <w:i/>
                          <w:iCs/>
                        </w:rPr>
                      </w:rPrChange>
                    </w:rPr>
                  </w:ins>
                </m:ctrlPr>
              </m:sSubSupPr>
              <m:e>
                <m:r>
                  <w:rPr>
                    <w:rFonts w:ascii="Cambria Math" w:eastAsiaTheme="minorEastAsia" w:hAnsi="Cambria Math"/>
                    <w:sz w:val="24"/>
                    <w:szCs w:val="24"/>
                    <w:rPrChange w:id="614" w:author="Zhe Liu" w:date="2024-10-12T14:58:00Z" w16du:dateUtc="2024-10-12T06:58:00Z">
                      <w:rPr>
                        <w:rFonts w:ascii="Cambria Math" w:eastAsiaTheme="minorEastAsia" w:hAnsi="Cambria Math"/>
                      </w:rPr>
                    </w:rPrChange>
                  </w:rPr>
                  <m:t>D</m:t>
                </m:r>
              </m:e>
              <m:sub>
                <m:r>
                  <w:rPr>
                    <w:rFonts w:ascii="Cambria Math" w:eastAsiaTheme="minorEastAsia" w:hAnsi="Cambria Math"/>
                    <w:sz w:val="24"/>
                    <w:szCs w:val="24"/>
                    <w:rPrChange w:id="615" w:author="Zhe Liu" w:date="2024-10-12T14:58:00Z" w16du:dateUtc="2024-10-12T06:58:00Z">
                      <w:rPr>
                        <w:rFonts w:ascii="Cambria Math" w:eastAsiaTheme="minorEastAsia" w:hAnsi="Cambria Math"/>
                      </w:rPr>
                    </w:rPrChange>
                  </w:rPr>
                  <m:t>M+1,s</m:t>
                </m:r>
              </m:sub>
              <m:sup>
                <m:r>
                  <m:rPr>
                    <m:nor/>
                  </m:rPr>
                  <w:rPr>
                    <w:rFonts w:ascii="Cambria Math" w:eastAsiaTheme="minorEastAsia" w:hAnsi="Cambria Math"/>
                    <w:iCs/>
                    <w:sz w:val="24"/>
                    <w:szCs w:val="24"/>
                    <w:rPrChange w:id="616" w:author="Zhe Liu" w:date="2024-10-12T14:58:00Z" w16du:dateUtc="2024-10-12T06:58:00Z">
                      <w:rPr>
                        <w:rFonts w:ascii="Cambria Math" w:eastAsiaTheme="minorEastAsia" w:hAnsi="Cambria Math"/>
                        <w:iCs/>
                      </w:rPr>
                    </w:rPrChange>
                  </w:rPr>
                  <m:t>boot</m:t>
                </m:r>
              </m:sup>
            </m:sSubSup>
          </m:e>
        </m:d>
        <m:r>
          <w:rPr>
            <w:rFonts w:ascii="Cambria Math" w:eastAsiaTheme="minorEastAsia" w:hAnsi="Cambria Math"/>
            <w:sz w:val="24"/>
            <w:szCs w:val="24"/>
            <w:rPrChange w:id="617" w:author="Zhe Liu" w:date="2024-10-12T14:58:00Z" w16du:dateUtc="2024-10-12T06:58:00Z">
              <w:rPr>
                <w:rFonts w:ascii="Cambria Math" w:eastAsiaTheme="minorEastAsia" w:hAnsi="Cambria Math"/>
              </w:rPr>
            </w:rPrChange>
          </w:rPr>
          <m:t>.</m:t>
        </m:r>
      </m:oMath>
      <w:r w:rsidRPr="00073AF2">
        <w:rPr>
          <w:sz w:val="24"/>
          <w:szCs w:val="24"/>
          <w:rPrChange w:id="618" w:author="Zhe Liu" w:date="2024-10-12T14:58:00Z" w16du:dateUtc="2024-10-12T06:58:00Z">
            <w:rPr/>
          </w:rPrChange>
        </w:rPr>
        <w:t xml:space="preserve"> </w:t>
      </w:r>
      <w:r w:rsidRPr="00073AF2">
        <w:rPr>
          <w:rFonts w:eastAsiaTheme="minorEastAsia"/>
          <w:iCs/>
          <w:sz w:val="24"/>
          <w:szCs w:val="24"/>
          <w:rPrChange w:id="619" w:author="Zhe Liu" w:date="2024-10-12T14:58:00Z" w16du:dateUtc="2024-10-12T06:58:00Z">
            <w:rPr>
              <w:rFonts w:eastAsiaTheme="minorEastAsia"/>
              <w:iCs/>
            </w:rPr>
          </w:rPrChange>
        </w:rPr>
        <w:t>The weight</w:t>
      </w:r>
      <w:r w:rsidRPr="00073AF2">
        <w:rPr>
          <w:rFonts w:ascii="Cambria Math" w:eastAsiaTheme="minorEastAsia" w:hAnsi="Cambria Math" w:hint="eastAsia"/>
          <w:i/>
          <w:iCs/>
          <w:sz w:val="24"/>
          <w:szCs w:val="24"/>
          <w:rPrChange w:id="620" w:author="Zhe Liu" w:date="2024-10-12T14:58:00Z" w16du:dateUtc="2024-10-12T06:58:00Z">
            <w:rPr>
              <w:rFonts w:ascii="Cambria Math" w:eastAsiaTheme="minorEastAsia" w:hAnsi="Cambria Math" w:hint="eastAsia"/>
              <w:i/>
              <w:iCs/>
            </w:rPr>
          </w:rPrChange>
        </w:rPr>
        <w:t xml:space="preserve"> </w:t>
      </w:r>
      <m:oMath>
        <m:sSub>
          <m:sSubPr>
            <m:ctrlPr>
              <w:ins w:id="621" w:author="Zhe Liu" w:date="2024-10-11T14:43:00Z" w16du:dateUtc="2024-10-11T06:43:00Z">
                <w:rPr>
                  <w:rFonts w:ascii="Cambria Math" w:eastAsiaTheme="minorEastAsia" w:hAnsi="Cambria Math"/>
                  <w:i/>
                  <w:iCs/>
                  <w:sz w:val="24"/>
                  <w:szCs w:val="24"/>
                  <w:rPrChange w:id="622"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623" w:author="Zhe Liu" w:date="2024-10-12T14:58:00Z" w16du:dateUtc="2024-10-12T06:58:00Z">
                  <w:rPr>
                    <w:rFonts w:ascii="Cambria Math" w:eastAsiaTheme="minorEastAsia" w:hAnsi="Cambria Math"/>
                  </w:rPr>
                </w:rPrChange>
              </w:rPr>
              <m:t>w</m:t>
            </m:r>
          </m:e>
          <m:sub>
            <m:r>
              <w:rPr>
                <w:rFonts w:ascii="Cambria Math" w:eastAsiaTheme="minorEastAsia" w:hAnsi="Cambria Math"/>
                <w:sz w:val="24"/>
                <w:szCs w:val="24"/>
                <w:rPrChange w:id="624" w:author="Zhe Liu" w:date="2024-10-12T14:58:00Z" w16du:dateUtc="2024-10-12T06:58:00Z">
                  <w:rPr>
                    <w:rFonts w:ascii="Cambria Math" w:eastAsiaTheme="minorEastAsia" w:hAnsi="Cambria Math"/>
                  </w:rPr>
                </w:rPrChange>
              </w:rPr>
              <m:t>i</m:t>
            </m:r>
          </m:sub>
        </m:sSub>
      </m:oMath>
      <w:r w:rsidRPr="00073AF2">
        <w:rPr>
          <w:rFonts w:ascii="Cambria Math" w:eastAsiaTheme="minorEastAsia" w:hAnsi="Cambria Math" w:hint="eastAsia"/>
          <w:sz w:val="24"/>
          <w:szCs w:val="24"/>
          <w:rPrChange w:id="625" w:author="Zhe Liu" w:date="2024-10-12T14:58:00Z" w16du:dateUtc="2024-10-12T06:58:00Z">
            <w:rPr>
              <w:rFonts w:ascii="Cambria Math" w:eastAsiaTheme="minorEastAsia" w:hAnsi="Cambria Math" w:hint="eastAsia"/>
            </w:rPr>
          </w:rPrChange>
        </w:rPr>
        <w:t xml:space="preserve"> </w:t>
      </w:r>
      <w:r w:rsidRPr="00073AF2">
        <w:rPr>
          <w:rFonts w:eastAsiaTheme="minorEastAsia"/>
          <w:iCs/>
          <w:sz w:val="24"/>
          <w:szCs w:val="24"/>
          <w:rPrChange w:id="626" w:author="Zhe Liu" w:date="2024-10-12T14:58:00Z" w16du:dateUtc="2024-10-12T06:58:00Z">
            <w:rPr>
              <w:rFonts w:eastAsiaTheme="minorEastAsia"/>
              <w:iCs/>
            </w:rPr>
          </w:rPrChange>
        </w:rPr>
        <w:t>is calculated by:</w:t>
      </w:r>
    </w:p>
    <w:p w14:paraId="0F188B05" w14:textId="0AF5E6DB" w:rsidR="00626732" w:rsidRPr="00073AF2" w:rsidRDefault="00000000" w:rsidP="00943CB1">
      <w:pPr>
        <w:ind w:firstLine="420"/>
        <w:rPr>
          <w:rFonts w:eastAsiaTheme="minorEastAsia" w:hint="eastAsia"/>
          <w:i/>
          <w:iCs/>
          <w:sz w:val="24"/>
          <w:szCs w:val="24"/>
          <w:rPrChange w:id="627" w:author="Zhe Liu" w:date="2024-10-12T14:58:00Z" w16du:dateUtc="2024-10-12T06:58:00Z">
            <w:rPr>
              <w:rFonts w:eastAsiaTheme="minorEastAsia" w:hint="eastAsia"/>
              <w:iCs/>
            </w:rPr>
          </w:rPrChange>
        </w:rPr>
        <w:pPrChange w:id="628" w:author="Zhe Liu" w:date="2024-10-11T14:51:00Z" w16du:dateUtc="2024-10-11T06:51:00Z">
          <w:pPr>
            <w:ind w:left="420" w:firstLine="420"/>
          </w:pPr>
        </w:pPrChange>
      </w:pPr>
      <m:oMathPara>
        <m:oMath>
          <m:sSub>
            <m:sSubPr>
              <m:ctrlPr>
                <w:ins w:id="629" w:author="Zhe Liu" w:date="2024-10-11T14:43:00Z" w16du:dateUtc="2024-10-11T06:43:00Z">
                  <w:rPr>
                    <w:rFonts w:ascii="Cambria Math" w:eastAsiaTheme="minorEastAsia" w:hAnsi="Cambria Math"/>
                    <w:i/>
                    <w:iCs/>
                    <w:sz w:val="24"/>
                    <w:szCs w:val="24"/>
                    <w:rPrChange w:id="630"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631" w:author="Zhe Liu" w:date="2024-10-12T14:58:00Z" w16du:dateUtc="2024-10-12T06:58:00Z">
                    <w:rPr>
                      <w:rFonts w:ascii="Cambria Math" w:eastAsiaTheme="minorEastAsia" w:hAnsi="Cambria Math"/>
                    </w:rPr>
                  </w:rPrChange>
                </w:rPr>
                <m:t>w</m:t>
              </m:r>
            </m:e>
            <m:sub>
              <m:r>
                <w:rPr>
                  <w:rFonts w:ascii="Cambria Math" w:eastAsiaTheme="minorEastAsia" w:hAnsi="Cambria Math"/>
                  <w:sz w:val="24"/>
                  <w:szCs w:val="24"/>
                  <w:rPrChange w:id="632" w:author="Zhe Liu" w:date="2024-10-12T14:58:00Z" w16du:dateUtc="2024-10-12T06:58:00Z">
                    <w:rPr>
                      <w:rFonts w:ascii="Cambria Math" w:eastAsiaTheme="minorEastAsia" w:hAnsi="Cambria Math"/>
                    </w:rPr>
                  </w:rPrChange>
                </w:rPr>
                <m:t>i</m:t>
              </m:r>
            </m:sub>
          </m:sSub>
          <m:r>
            <w:rPr>
              <w:rFonts w:ascii="Cambria Math" w:eastAsiaTheme="minorEastAsia" w:hAnsi="Cambria Math"/>
              <w:sz w:val="24"/>
              <w:szCs w:val="24"/>
              <w:rPrChange w:id="633" w:author="Zhe Liu" w:date="2024-10-12T14:58:00Z" w16du:dateUtc="2024-10-12T06:58:00Z">
                <w:rPr>
                  <w:rFonts w:ascii="Cambria Math" w:eastAsiaTheme="minorEastAsia" w:hAnsi="Cambria Math"/>
                </w:rPr>
              </w:rPrChange>
            </w:rPr>
            <m:t>=</m:t>
          </m:r>
          <m:f>
            <m:fPr>
              <m:ctrlPr>
                <w:ins w:id="634" w:author="Zhe Liu" w:date="2024-10-11T14:43:00Z" w16du:dateUtc="2024-10-11T06:43:00Z">
                  <w:rPr>
                    <w:rFonts w:ascii="Cambria Math" w:eastAsiaTheme="minorEastAsia" w:hAnsi="Cambria Math"/>
                    <w:iCs/>
                    <w:sz w:val="24"/>
                    <w:szCs w:val="24"/>
                    <w:rPrChange w:id="635" w:author="Zhe Liu" w:date="2024-10-12T14:58:00Z" w16du:dateUtc="2024-10-12T06:58:00Z">
                      <w:rPr>
                        <w:rFonts w:ascii="Cambria Math" w:eastAsiaTheme="minorEastAsia" w:hAnsi="Cambria Math"/>
                        <w:iCs/>
                      </w:rPr>
                    </w:rPrChange>
                  </w:rPr>
                </w:ins>
              </m:ctrlPr>
            </m:fPr>
            <m:num>
              <m:r>
                <w:rPr>
                  <w:rFonts w:ascii="Cambria Math" w:eastAsiaTheme="minorEastAsia" w:hAnsi="Cambria Math"/>
                  <w:sz w:val="24"/>
                  <w:szCs w:val="24"/>
                  <w:rPrChange w:id="636" w:author="Zhe Liu" w:date="2024-10-12T14:58:00Z" w16du:dateUtc="2024-10-12T06:58:00Z">
                    <w:rPr>
                      <w:rFonts w:ascii="Cambria Math" w:eastAsiaTheme="minorEastAsia" w:hAnsi="Cambria Math"/>
                    </w:rPr>
                  </w:rPrChange>
                </w:rPr>
                <m:t>1</m:t>
              </m:r>
              <m:ctrlPr>
                <w:ins w:id="637" w:author="Zhe Liu" w:date="2024-10-11T14:43:00Z" w16du:dateUtc="2024-10-11T06:43:00Z">
                  <w:rPr>
                    <w:rFonts w:ascii="Cambria Math" w:eastAsiaTheme="minorEastAsia" w:hAnsi="Cambria Math"/>
                    <w:i/>
                    <w:iCs/>
                    <w:sz w:val="24"/>
                    <w:szCs w:val="24"/>
                    <w:rPrChange w:id="638" w:author="Zhe Liu" w:date="2024-10-12T14:58:00Z" w16du:dateUtc="2024-10-12T06:58:00Z">
                      <w:rPr>
                        <w:rFonts w:ascii="Cambria Math" w:eastAsiaTheme="minorEastAsia" w:hAnsi="Cambria Math"/>
                        <w:i/>
                        <w:iCs/>
                      </w:rPr>
                    </w:rPrChange>
                  </w:rPr>
                </w:ins>
              </m:ctrlPr>
            </m:num>
            <m:den>
              <m:r>
                <w:rPr>
                  <w:rFonts w:ascii="Cambria Math" w:eastAsiaTheme="minorEastAsia" w:hAnsi="Cambria Math"/>
                  <w:sz w:val="24"/>
                  <w:szCs w:val="24"/>
                  <w:rPrChange w:id="639" w:author="Zhe Liu" w:date="2024-10-12T14:58:00Z" w16du:dateUtc="2024-10-12T06:58:00Z">
                    <w:rPr>
                      <w:rFonts w:ascii="Cambria Math" w:eastAsiaTheme="minorEastAsia" w:hAnsi="Cambria Math"/>
                    </w:rPr>
                  </w:rPrChange>
                </w:rPr>
                <m:t>S</m:t>
              </m:r>
              <m:ctrlPr>
                <w:ins w:id="640" w:author="Zhe Liu" w:date="2024-10-11T14:43:00Z" w16du:dateUtc="2024-10-11T06:43:00Z">
                  <w:rPr>
                    <w:rFonts w:ascii="Cambria Math" w:eastAsiaTheme="minorEastAsia" w:hAnsi="Cambria Math"/>
                    <w:i/>
                    <w:iCs/>
                    <w:sz w:val="24"/>
                    <w:szCs w:val="24"/>
                    <w:rPrChange w:id="641" w:author="Zhe Liu" w:date="2024-10-12T14:58:00Z" w16du:dateUtc="2024-10-12T06:58:00Z">
                      <w:rPr>
                        <w:rFonts w:ascii="Cambria Math" w:eastAsiaTheme="minorEastAsia" w:hAnsi="Cambria Math"/>
                        <w:i/>
                        <w:iCs/>
                      </w:rPr>
                    </w:rPrChange>
                  </w:rPr>
                </w:ins>
              </m:ctrlPr>
            </m:den>
          </m:f>
          <m:nary>
            <m:naryPr>
              <m:chr m:val="∑"/>
              <m:ctrlPr>
                <w:ins w:id="642" w:author="Zhe Liu" w:date="2024-10-11T14:43:00Z" w16du:dateUtc="2024-10-11T06:43:00Z">
                  <w:rPr>
                    <w:rFonts w:ascii="Cambria Math" w:eastAsiaTheme="minorEastAsia" w:hAnsi="Cambria Math"/>
                    <w:iCs/>
                    <w:sz w:val="24"/>
                    <w:szCs w:val="24"/>
                    <w:rPrChange w:id="643" w:author="Zhe Liu" w:date="2024-10-12T14:58:00Z" w16du:dateUtc="2024-10-12T06:58:00Z">
                      <w:rPr>
                        <w:rFonts w:ascii="Cambria Math" w:eastAsiaTheme="minorEastAsia" w:hAnsi="Cambria Math"/>
                        <w:iCs/>
                      </w:rPr>
                    </w:rPrChange>
                  </w:rPr>
                </w:ins>
              </m:ctrlPr>
            </m:naryPr>
            <m:sub>
              <m:r>
                <w:rPr>
                  <w:rFonts w:ascii="Cambria Math" w:eastAsiaTheme="minorEastAsia" w:hAnsi="Cambria Math"/>
                  <w:sz w:val="24"/>
                  <w:szCs w:val="24"/>
                  <w:rPrChange w:id="644" w:author="Zhe Liu" w:date="2024-10-12T14:58:00Z" w16du:dateUtc="2024-10-12T06:58:00Z">
                    <w:rPr>
                      <w:rFonts w:ascii="Cambria Math" w:eastAsiaTheme="minorEastAsia" w:hAnsi="Cambria Math"/>
                    </w:rPr>
                  </w:rPrChange>
                </w:rPr>
                <m:t>i=1</m:t>
              </m:r>
              <m:ctrlPr>
                <w:ins w:id="645" w:author="Zhe Liu" w:date="2024-10-11T14:43:00Z" w16du:dateUtc="2024-10-11T06:43:00Z">
                  <w:rPr>
                    <w:rFonts w:ascii="Cambria Math" w:eastAsiaTheme="minorEastAsia" w:hAnsi="Cambria Math"/>
                    <w:i/>
                    <w:iCs/>
                    <w:sz w:val="24"/>
                    <w:szCs w:val="24"/>
                    <w:rPrChange w:id="646" w:author="Zhe Liu" w:date="2024-10-12T14:58:00Z" w16du:dateUtc="2024-10-12T06:58:00Z">
                      <w:rPr>
                        <w:rFonts w:ascii="Cambria Math" w:eastAsiaTheme="minorEastAsia" w:hAnsi="Cambria Math"/>
                        <w:i/>
                        <w:iCs/>
                      </w:rPr>
                    </w:rPrChange>
                  </w:rPr>
                </w:ins>
              </m:ctrlPr>
            </m:sub>
            <m:sup>
              <m:r>
                <w:rPr>
                  <w:rFonts w:ascii="Cambria Math" w:eastAsiaTheme="minorEastAsia" w:hAnsi="Cambria Math"/>
                  <w:sz w:val="24"/>
                  <w:szCs w:val="24"/>
                  <w:rPrChange w:id="647" w:author="Zhe Liu" w:date="2024-10-12T14:58:00Z" w16du:dateUtc="2024-10-12T06:58:00Z">
                    <w:rPr>
                      <w:rFonts w:ascii="Cambria Math" w:eastAsiaTheme="minorEastAsia" w:hAnsi="Cambria Math"/>
                    </w:rPr>
                  </w:rPrChange>
                </w:rPr>
                <m:t>S</m:t>
              </m:r>
              <m:ctrlPr>
                <w:ins w:id="648" w:author="Zhe Liu" w:date="2024-10-11T14:43:00Z" w16du:dateUtc="2024-10-11T06:43:00Z">
                  <w:rPr>
                    <w:rFonts w:ascii="Cambria Math" w:eastAsiaTheme="minorEastAsia" w:hAnsi="Cambria Math"/>
                    <w:i/>
                    <w:iCs/>
                    <w:sz w:val="24"/>
                    <w:szCs w:val="24"/>
                    <w:rPrChange w:id="649" w:author="Zhe Liu" w:date="2024-10-12T14:58:00Z" w16du:dateUtc="2024-10-12T06:58:00Z">
                      <w:rPr>
                        <w:rFonts w:ascii="Cambria Math" w:eastAsiaTheme="minorEastAsia" w:hAnsi="Cambria Math"/>
                        <w:i/>
                        <w:iCs/>
                      </w:rPr>
                    </w:rPrChange>
                  </w:rPr>
                </w:ins>
              </m:ctrlPr>
            </m:sup>
            <m:e>
              <m:d>
                <m:dPr>
                  <m:ctrlPr>
                    <w:ins w:id="650" w:author="Zhe Liu" w:date="2024-10-11T14:43:00Z" w16du:dateUtc="2024-10-11T06:43:00Z">
                      <w:rPr>
                        <w:rFonts w:ascii="Cambria Math" w:eastAsiaTheme="minorEastAsia" w:hAnsi="Cambria Math"/>
                        <w:iCs/>
                        <w:sz w:val="24"/>
                        <w:szCs w:val="24"/>
                        <w:rPrChange w:id="651" w:author="Zhe Liu" w:date="2024-10-12T14:58:00Z" w16du:dateUtc="2024-10-12T06:58:00Z">
                          <w:rPr>
                            <w:rFonts w:ascii="Cambria Math" w:eastAsiaTheme="minorEastAsia" w:hAnsi="Cambria Math"/>
                            <w:iCs/>
                          </w:rPr>
                        </w:rPrChange>
                      </w:rPr>
                    </w:ins>
                  </m:ctrlPr>
                </m:dPr>
                <m:e>
                  <m:f>
                    <m:fPr>
                      <m:ctrlPr>
                        <w:ins w:id="652" w:author="Zhe Liu" w:date="2024-10-11T14:43:00Z" w16du:dateUtc="2024-10-11T06:43:00Z">
                          <w:rPr>
                            <w:rFonts w:ascii="Cambria Math" w:eastAsiaTheme="minorEastAsia" w:hAnsi="Cambria Math"/>
                            <w:iCs/>
                            <w:sz w:val="24"/>
                            <w:szCs w:val="24"/>
                            <w:rPrChange w:id="653" w:author="Zhe Liu" w:date="2024-10-12T14:58:00Z" w16du:dateUtc="2024-10-12T06:58:00Z">
                              <w:rPr>
                                <w:rFonts w:ascii="Cambria Math" w:eastAsiaTheme="minorEastAsia" w:hAnsi="Cambria Math"/>
                                <w:iCs/>
                              </w:rPr>
                            </w:rPrChange>
                          </w:rPr>
                        </w:ins>
                      </m:ctrlPr>
                    </m:fPr>
                    <m:num>
                      <m:r>
                        <w:rPr>
                          <w:rFonts w:ascii="Cambria Math" w:eastAsiaTheme="minorEastAsia" w:hAnsi="Cambria Math"/>
                          <w:sz w:val="24"/>
                          <w:szCs w:val="24"/>
                          <w:rPrChange w:id="654" w:author="Zhe Liu" w:date="2024-10-12T14:58:00Z" w16du:dateUtc="2024-10-12T06:58:00Z">
                            <w:rPr>
                              <w:rFonts w:ascii="Cambria Math" w:eastAsiaTheme="minorEastAsia" w:hAnsi="Cambria Math"/>
                            </w:rPr>
                          </w:rPrChange>
                        </w:rPr>
                        <m:t>1</m:t>
                      </m:r>
                      <m:d>
                        <m:dPr>
                          <m:ctrlPr>
                            <w:ins w:id="655" w:author="Zhe Liu" w:date="2024-10-11T14:43:00Z" w16du:dateUtc="2024-10-11T06:43:00Z">
                              <w:rPr>
                                <w:rFonts w:ascii="Cambria Math" w:eastAsiaTheme="minorEastAsia" w:hAnsi="Cambria Math"/>
                                <w:i/>
                                <w:iCs/>
                                <w:sz w:val="24"/>
                                <w:szCs w:val="24"/>
                                <w:rPrChange w:id="656" w:author="Zhe Liu" w:date="2024-10-12T14:58:00Z" w16du:dateUtc="2024-10-12T06:58:00Z">
                                  <w:rPr>
                                    <w:rFonts w:ascii="Cambria Math" w:eastAsiaTheme="minorEastAsia" w:hAnsi="Cambria Math"/>
                                    <w:i/>
                                    <w:iCs/>
                                  </w:rPr>
                                </w:rPrChange>
                              </w:rPr>
                            </w:ins>
                          </m:ctrlPr>
                        </m:dPr>
                        <m:e>
                          <m:r>
                            <w:rPr>
                              <w:rFonts w:ascii="Cambria Math" w:eastAsiaTheme="minorEastAsia" w:hAnsi="Cambria Math"/>
                              <w:sz w:val="24"/>
                              <w:szCs w:val="24"/>
                              <w:rPrChange w:id="657" w:author="Zhe Liu" w:date="2024-10-12T14:58:00Z" w16du:dateUtc="2024-10-12T06:58:00Z">
                                <w:rPr>
                                  <w:rFonts w:ascii="Cambria Math" w:eastAsiaTheme="minorEastAsia" w:hAnsi="Cambria Math"/>
                                </w:rPr>
                              </w:rPrChange>
                            </w:rPr>
                            <m:t>i</m:t>
                          </m:r>
                          <m:r>
                            <m:rPr>
                              <m:sty m:val="p"/>
                            </m:rPr>
                            <w:rPr>
                              <w:rFonts w:ascii="Cambria Math" w:eastAsiaTheme="minorEastAsia" w:hAnsi="Cambria Math" w:hint="eastAsia"/>
                              <w:sz w:val="24"/>
                              <w:szCs w:val="24"/>
                              <w:rPrChange w:id="658" w:author="Zhe Liu" w:date="2024-10-12T14:58:00Z" w16du:dateUtc="2024-10-12T06:58:00Z">
                                <w:rPr>
                                  <w:rFonts w:ascii="Cambria Math" w:eastAsiaTheme="minorEastAsia" w:hAnsi="Cambria Math" w:hint="eastAsia"/>
                                </w:rPr>
                              </w:rPrChange>
                            </w:rPr>
                            <m:t>∈</m:t>
                          </m:r>
                          <m:r>
                            <w:rPr>
                              <w:rFonts w:ascii="Cambria Math" w:eastAsiaTheme="minorEastAsia" w:hAnsi="Cambria Math"/>
                              <w:sz w:val="24"/>
                              <w:szCs w:val="24"/>
                              <w:rPrChange w:id="659" w:author="Zhe Liu" w:date="2024-10-12T14:58:00Z" w16du:dateUtc="2024-10-12T06:58:00Z">
                                <w:rPr>
                                  <w:rFonts w:ascii="Cambria Math" w:eastAsiaTheme="minorEastAsia" w:hAnsi="Cambria Math"/>
                                </w:rPr>
                              </w:rPrChange>
                            </w:rPr>
                            <m:t>argmi</m:t>
                          </m:r>
                          <m:sSub>
                            <m:sSubPr>
                              <m:ctrlPr>
                                <w:ins w:id="660" w:author="Zhe Liu" w:date="2024-10-11T14:43:00Z" w16du:dateUtc="2024-10-11T06:43:00Z">
                                  <w:rPr>
                                    <w:rFonts w:ascii="Cambria Math" w:eastAsiaTheme="minorEastAsia" w:hAnsi="Cambria Math"/>
                                    <w:i/>
                                    <w:iCs/>
                                    <w:sz w:val="24"/>
                                    <w:szCs w:val="24"/>
                                    <w:rPrChange w:id="661"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662" w:author="Zhe Liu" w:date="2024-10-12T14:58:00Z" w16du:dateUtc="2024-10-12T06:58:00Z">
                                    <w:rPr>
                                      <w:rFonts w:ascii="Cambria Math" w:eastAsiaTheme="minorEastAsia" w:hAnsi="Cambria Math"/>
                                    </w:rPr>
                                  </w:rPrChange>
                                </w:rPr>
                                <m:t>n</m:t>
                              </m:r>
                            </m:e>
                            <m:sub>
                              <m:sSup>
                                <m:sSupPr>
                                  <m:ctrlPr>
                                    <w:ins w:id="663" w:author="Zhe Liu" w:date="2024-10-11T14:43:00Z" w16du:dateUtc="2024-10-11T06:43:00Z">
                                      <w:rPr>
                                        <w:rFonts w:ascii="Cambria Math" w:eastAsiaTheme="minorEastAsia" w:hAnsi="Cambria Math"/>
                                        <w:i/>
                                        <w:iCs/>
                                        <w:sz w:val="24"/>
                                        <w:szCs w:val="24"/>
                                        <w:rPrChange w:id="664" w:author="Zhe Liu" w:date="2024-10-12T14:58:00Z" w16du:dateUtc="2024-10-12T06:58:00Z">
                                          <w:rPr>
                                            <w:rFonts w:ascii="Cambria Math" w:eastAsiaTheme="minorEastAsia" w:hAnsi="Cambria Math"/>
                                            <w:i/>
                                            <w:iCs/>
                                          </w:rPr>
                                        </w:rPrChange>
                                      </w:rPr>
                                    </w:ins>
                                  </m:ctrlPr>
                                </m:sSupPr>
                                <m:e>
                                  <m:r>
                                    <w:rPr>
                                      <w:rFonts w:ascii="Cambria Math" w:eastAsiaTheme="minorEastAsia" w:hAnsi="Cambria Math"/>
                                      <w:sz w:val="24"/>
                                      <w:szCs w:val="24"/>
                                      <w:rPrChange w:id="665" w:author="Zhe Liu" w:date="2024-10-12T14:58:00Z" w16du:dateUtc="2024-10-12T06:58:00Z">
                                        <w:rPr>
                                          <w:rFonts w:ascii="Cambria Math" w:eastAsiaTheme="minorEastAsia" w:hAnsi="Cambria Math"/>
                                        </w:rPr>
                                      </w:rPrChange>
                                    </w:rPr>
                                    <m:t>i</m:t>
                                  </m:r>
                                </m:e>
                                <m:sup>
                                  <m:r>
                                    <w:rPr>
                                      <w:rFonts w:ascii="Cambria Math" w:eastAsiaTheme="minorEastAsia" w:hAnsi="Cambria Math"/>
                                      <w:sz w:val="24"/>
                                      <w:szCs w:val="24"/>
                                      <w:rPrChange w:id="666" w:author="Zhe Liu" w:date="2024-10-12T14:58:00Z" w16du:dateUtc="2024-10-12T06:58:00Z">
                                        <w:rPr>
                                          <w:rFonts w:ascii="Cambria Math" w:eastAsiaTheme="minorEastAsia" w:hAnsi="Cambria Math"/>
                                        </w:rPr>
                                      </w:rPrChange>
                                    </w:rPr>
                                    <m:t>'</m:t>
                                  </m:r>
                                </m:sup>
                              </m:sSup>
                            </m:sub>
                          </m:sSub>
                          <m:r>
                            <w:rPr>
                              <w:rFonts w:ascii="Cambria Math" w:eastAsiaTheme="minorEastAsia" w:hAnsi="Cambria Math"/>
                              <w:sz w:val="24"/>
                              <w:szCs w:val="24"/>
                              <w:rPrChange w:id="667" w:author="Zhe Liu" w:date="2024-10-12T14:58:00Z" w16du:dateUtc="2024-10-12T06:58:00Z">
                                <w:rPr>
                                  <w:rFonts w:ascii="Cambria Math" w:eastAsiaTheme="minorEastAsia" w:hAnsi="Cambria Math"/>
                                </w:rPr>
                              </w:rPrChange>
                            </w:rPr>
                            <m:t xml:space="preserve">, </m:t>
                          </m:r>
                          <m:sSub>
                            <m:sSubPr>
                              <m:ctrlPr>
                                <w:ins w:id="668" w:author="Zhe Liu" w:date="2024-10-11T14:43:00Z" w16du:dateUtc="2024-10-11T06:43:00Z">
                                  <w:rPr>
                                    <w:rFonts w:ascii="Cambria Math" w:eastAsiaTheme="minorEastAsia" w:hAnsi="Cambria Math"/>
                                    <w:i/>
                                    <w:iCs/>
                                    <w:sz w:val="24"/>
                                    <w:szCs w:val="24"/>
                                    <w:rPrChange w:id="669" w:author="Zhe Liu" w:date="2024-10-12T14:58:00Z" w16du:dateUtc="2024-10-12T06:58:00Z">
                                      <w:rPr>
                                        <w:rFonts w:ascii="Cambria Math" w:eastAsiaTheme="minorEastAsia" w:hAnsi="Cambria Math"/>
                                        <w:i/>
                                        <w:iCs/>
                                      </w:rPr>
                                    </w:rPrChange>
                                  </w:rPr>
                                </w:ins>
                              </m:ctrlPr>
                            </m:sSubPr>
                            <m:e>
                              <m:r>
                                <m:rPr>
                                  <m:scr m:val="script"/>
                                </m:rPr>
                                <w:rPr>
                                  <w:rFonts w:ascii="Cambria Math" w:eastAsiaTheme="minorEastAsia" w:hAnsi="Cambria Math"/>
                                  <w:sz w:val="24"/>
                                  <w:szCs w:val="24"/>
                                  <w:rPrChange w:id="670" w:author="Zhe Liu" w:date="2024-10-12T14:58:00Z" w16du:dateUtc="2024-10-12T06:58:00Z">
                                    <w:rPr>
                                      <w:rFonts w:ascii="Cambria Math" w:eastAsiaTheme="minorEastAsia" w:hAnsi="Cambria Math"/>
                                    </w:rPr>
                                  </w:rPrChange>
                                </w:rPr>
                                <m:t>l</m:t>
                              </m:r>
                              <m:ctrlPr>
                                <w:ins w:id="671" w:author="Zhe Liu" w:date="2024-10-11T14:43:00Z" w16du:dateUtc="2024-10-11T06:43:00Z">
                                  <w:rPr>
                                    <w:rFonts w:ascii="Cambria Math" w:eastAsiaTheme="minorEastAsia" w:hAnsi="Cambria Math"/>
                                    <w:iCs/>
                                    <w:sz w:val="24"/>
                                    <w:szCs w:val="24"/>
                                    <w:rPrChange w:id="672" w:author="Zhe Liu" w:date="2024-10-12T14:58:00Z" w16du:dateUtc="2024-10-12T06:58:00Z">
                                      <w:rPr>
                                        <w:rFonts w:ascii="Cambria Math" w:eastAsiaTheme="minorEastAsia" w:hAnsi="Cambria Math"/>
                                        <w:iCs/>
                                      </w:rPr>
                                    </w:rPrChange>
                                  </w:rPr>
                                </w:ins>
                              </m:ctrlPr>
                            </m:e>
                            <m:sub>
                              <m:r>
                                <w:rPr>
                                  <w:rFonts w:ascii="Cambria Math" w:eastAsiaTheme="minorEastAsia" w:hAnsi="Cambria Math"/>
                                  <w:sz w:val="24"/>
                                  <w:szCs w:val="24"/>
                                  <w:rPrChange w:id="673" w:author="Zhe Liu" w:date="2024-10-12T14:58:00Z" w16du:dateUtc="2024-10-12T06:58:00Z">
                                    <w:rPr>
                                      <w:rFonts w:ascii="Cambria Math" w:eastAsiaTheme="minorEastAsia" w:hAnsi="Cambria Math"/>
                                    </w:rPr>
                                  </w:rPrChange>
                                </w:rPr>
                                <m:t>i,s</m:t>
                              </m:r>
                            </m:sub>
                          </m:sSub>
                        </m:e>
                      </m:d>
                      <m:ctrlPr>
                        <w:ins w:id="674" w:author="Zhe Liu" w:date="2024-10-11T14:43:00Z" w16du:dateUtc="2024-10-11T06:43:00Z">
                          <w:rPr>
                            <w:rFonts w:ascii="Cambria Math" w:eastAsiaTheme="minorEastAsia" w:hAnsi="Cambria Math"/>
                            <w:i/>
                            <w:iCs/>
                            <w:sz w:val="24"/>
                            <w:szCs w:val="24"/>
                            <w:rPrChange w:id="675" w:author="Zhe Liu" w:date="2024-10-12T14:58:00Z" w16du:dateUtc="2024-10-12T06:58:00Z">
                              <w:rPr>
                                <w:rFonts w:ascii="Cambria Math" w:eastAsiaTheme="minorEastAsia" w:hAnsi="Cambria Math"/>
                                <w:i/>
                                <w:iCs/>
                              </w:rPr>
                            </w:rPrChange>
                          </w:rPr>
                        </w:ins>
                      </m:ctrlPr>
                    </m:num>
                    <m:den>
                      <m:nary>
                        <m:naryPr>
                          <m:chr m:val="∑"/>
                          <m:ctrlPr>
                            <w:ins w:id="676" w:author="Zhe Liu" w:date="2024-10-11T14:43:00Z" w16du:dateUtc="2024-10-11T06:43:00Z">
                              <w:rPr>
                                <w:rFonts w:ascii="Cambria Math" w:eastAsiaTheme="minorEastAsia" w:hAnsi="Cambria Math"/>
                                <w:iCs/>
                                <w:sz w:val="24"/>
                                <w:szCs w:val="24"/>
                                <w:rPrChange w:id="677" w:author="Zhe Liu" w:date="2024-10-12T14:58:00Z" w16du:dateUtc="2024-10-12T06:58:00Z">
                                  <w:rPr>
                                    <w:rFonts w:ascii="Cambria Math" w:eastAsiaTheme="minorEastAsia" w:hAnsi="Cambria Math"/>
                                    <w:iCs/>
                                  </w:rPr>
                                </w:rPrChange>
                              </w:rPr>
                            </w:ins>
                          </m:ctrlPr>
                        </m:naryPr>
                        <m:sub>
                          <m:r>
                            <w:rPr>
                              <w:rFonts w:ascii="Cambria Math" w:eastAsiaTheme="minorEastAsia" w:hAnsi="Cambria Math"/>
                              <w:sz w:val="24"/>
                              <w:szCs w:val="24"/>
                              <w:rPrChange w:id="678" w:author="Zhe Liu" w:date="2024-10-12T14:58:00Z" w16du:dateUtc="2024-10-12T06:58:00Z">
                                <w:rPr>
                                  <w:rFonts w:ascii="Cambria Math" w:eastAsiaTheme="minorEastAsia" w:hAnsi="Cambria Math"/>
                                </w:rPr>
                              </w:rPrChange>
                            </w:rPr>
                            <m:t>j=1</m:t>
                          </m:r>
                          <m:ctrlPr>
                            <w:ins w:id="679" w:author="Zhe Liu" w:date="2024-10-11T14:43:00Z" w16du:dateUtc="2024-10-11T06:43:00Z">
                              <w:rPr>
                                <w:rFonts w:ascii="Cambria Math" w:eastAsiaTheme="minorEastAsia" w:hAnsi="Cambria Math"/>
                                <w:i/>
                                <w:iCs/>
                                <w:sz w:val="24"/>
                                <w:szCs w:val="24"/>
                                <w:rPrChange w:id="680" w:author="Zhe Liu" w:date="2024-10-12T14:58:00Z" w16du:dateUtc="2024-10-12T06:58:00Z">
                                  <w:rPr>
                                    <w:rFonts w:ascii="Cambria Math" w:eastAsiaTheme="minorEastAsia" w:hAnsi="Cambria Math"/>
                                    <w:i/>
                                    <w:iCs/>
                                  </w:rPr>
                                </w:rPrChange>
                              </w:rPr>
                            </w:ins>
                          </m:ctrlPr>
                        </m:sub>
                        <m:sup>
                          <m:r>
                            <w:rPr>
                              <w:rFonts w:ascii="Cambria Math" w:eastAsiaTheme="minorEastAsia" w:hAnsi="Cambria Math"/>
                              <w:sz w:val="24"/>
                              <w:szCs w:val="24"/>
                              <w:rPrChange w:id="681" w:author="Zhe Liu" w:date="2024-10-12T14:58:00Z" w16du:dateUtc="2024-10-12T06:58:00Z">
                                <w:rPr>
                                  <w:rFonts w:ascii="Cambria Math" w:eastAsiaTheme="minorEastAsia" w:hAnsi="Cambria Math"/>
                                </w:rPr>
                              </w:rPrChange>
                            </w:rPr>
                            <m:t>M+1</m:t>
                          </m:r>
                          <m:ctrlPr>
                            <w:ins w:id="682" w:author="Zhe Liu" w:date="2024-10-11T14:43:00Z" w16du:dateUtc="2024-10-11T06:43:00Z">
                              <w:rPr>
                                <w:rFonts w:ascii="Cambria Math" w:eastAsiaTheme="minorEastAsia" w:hAnsi="Cambria Math"/>
                                <w:i/>
                                <w:iCs/>
                                <w:sz w:val="24"/>
                                <w:szCs w:val="24"/>
                                <w:rPrChange w:id="683" w:author="Zhe Liu" w:date="2024-10-12T14:58:00Z" w16du:dateUtc="2024-10-12T06:58:00Z">
                                  <w:rPr>
                                    <w:rFonts w:ascii="Cambria Math" w:eastAsiaTheme="minorEastAsia" w:hAnsi="Cambria Math"/>
                                    <w:i/>
                                    <w:iCs/>
                                  </w:rPr>
                                </w:rPrChange>
                              </w:rPr>
                            </w:ins>
                          </m:ctrlPr>
                        </m:sup>
                        <m:e>
                          <m:r>
                            <w:rPr>
                              <w:rFonts w:ascii="Cambria Math" w:eastAsiaTheme="minorEastAsia" w:hAnsi="Cambria Math"/>
                              <w:sz w:val="24"/>
                              <w:szCs w:val="24"/>
                              <w:rPrChange w:id="684" w:author="Zhe Liu" w:date="2024-10-12T14:58:00Z" w16du:dateUtc="2024-10-12T06:58:00Z">
                                <w:rPr>
                                  <w:rFonts w:ascii="Cambria Math" w:eastAsiaTheme="minorEastAsia" w:hAnsi="Cambria Math"/>
                                </w:rPr>
                              </w:rPrChange>
                            </w:rPr>
                            <m:t>1</m:t>
                          </m:r>
                          <m:d>
                            <m:dPr>
                              <m:ctrlPr>
                                <w:ins w:id="685" w:author="Zhe Liu" w:date="2024-10-11T14:43:00Z" w16du:dateUtc="2024-10-11T06:43:00Z">
                                  <w:rPr>
                                    <w:rFonts w:ascii="Cambria Math" w:eastAsiaTheme="minorEastAsia" w:hAnsi="Cambria Math"/>
                                    <w:i/>
                                    <w:iCs/>
                                    <w:sz w:val="24"/>
                                    <w:szCs w:val="24"/>
                                    <w:rPrChange w:id="686" w:author="Zhe Liu" w:date="2024-10-12T14:58:00Z" w16du:dateUtc="2024-10-12T06:58:00Z">
                                      <w:rPr>
                                        <w:rFonts w:ascii="Cambria Math" w:eastAsiaTheme="minorEastAsia" w:hAnsi="Cambria Math"/>
                                        <w:i/>
                                        <w:iCs/>
                                      </w:rPr>
                                    </w:rPrChange>
                                  </w:rPr>
                                </w:ins>
                              </m:ctrlPr>
                            </m:dPr>
                            <m:e>
                              <m:r>
                                <w:rPr>
                                  <w:rFonts w:ascii="Cambria Math" w:eastAsiaTheme="minorEastAsia" w:hAnsi="Cambria Math"/>
                                  <w:sz w:val="24"/>
                                  <w:szCs w:val="24"/>
                                  <w:rPrChange w:id="687" w:author="Zhe Liu" w:date="2024-10-12T14:58:00Z" w16du:dateUtc="2024-10-12T06:58:00Z">
                                    <w:rPr>
                                      <w:rFonts w:ascii="Cambria Math" w:eastAsiaTheme="minorEastAsia" w:hAnsi="Cambria Math"/>
                                    </w:rPr>
                                  </w:rPrChange>
                                </w:rPr>
                                <m:t>j</m:t>
                              </m:r>
                              <m:r>
                                <m:rPr>
                                  <m:sty m:val="p"/>
                                </m:rPr>
                                <w:rPr>
                                  <w:rFonts w:ascii="Cambria Math" w:eastAsiaTheme="minorEastAsia" w:hAnsi="Cambria Math" w:hint="eastAsia"/>
                                  <w:sz w:val="24"/>
                                  <w:szCs w:val="24"/>
                                  <w:rPrChange w:id="688" w:author="Zhe Liu" w:date="2024-10-12T14:58:00Z" w16du:dateUtc="2024-10-12T06:58:00Z">
                                    <w:rPr>
                                      <w:rFonts w:ascii="Cambria Math" w:eastAsiaTheme="minorEastAsia" w:hAnsi="Cambria Math" w:hint="eastAsia"/>
                                    </w:rPr>
                                  </w:rPrChange>
                                </w:rPr>
                                <m:t>∈</m:t>
                              </m:r>
                              <m:r>
                                <w:rPr>
                                  <w:rFonts w:ascii="Cambria Math" w:eastAsiaTheme="minorEastAsia" w:hAnsi="Cambria Math"/>
                                  <w:sz w:val="24"/>
                                  <w:szCs w:val="24"/>
                                  <w:rPrChange w:id="689" w:author="Zhe Liu" w:date="2024-10-12T14:58:00Z" w16du:dateUtc="2024-10-12T06:58:00Z">
                                    <w:rPr>
                                      <w:rFonts w:ascii="Cambria Math" w:eastAsiaTheme="minorEastAsia" w:hAnsi="Cambria Math"/>
                                    </w:rPr>
                                  </w:rPrChange>
                                </w:rPr>
                                <m:t>argmi</m:t>
                              </m:r>
                              <m:sSub>
                                <m:sSubPr>
                                  <m:ctrlPr>
                                    <w:ins w:id="690" w:author="Zhe Liu" w:date="2024-10-11T14:43:00Z" w16du:dateUtc="2024-10-11T06:43:00Z">
                                      <w:rPr>
                                        <w:rFonts w:ascii="Cambria Math" w:eastAsiaTheme="minorEastAsia" w:hAnsi="Cambria Math"/>
                                        <w:i/>
                                        <w:iCs/>
                                        <w:sz w:val="24"/>
                                        <w:szCs w:val="24"/>
                                        <w:rPrChange w:id="691" w:author="Zhe Liu" w:date="2024-10-12T14:58:00Z" w16du:dateUtc="2024-10-12T06:58:00Z">
                                          <w:rPr>
                                            <w:rFonts w:ascii="Cambria Math" w:eastAsiaTheme="minorEastAsia" w:hAnsi="Cambria Math"/>
                                            <w:i/>
                                            <w:iCs/>
                                          </w:rPr>
                                        </w:rPrChange>
                                      </w:rPr>
                                    </w:ins>
                                  </m:ctrlPr>
                                </m:sSubPr>
                                <m:e>
                                  <m:r>
                                    <w:rPr>
                                      <w:rFonts w:ascii="Cambria Math" w:eastAsiaTheme="minorEastAsia" w:hAnsi="Cambria Math"/>
                                      <w:sz w:val="24"/>
                                      <w:szCs w:val="24"/>
                                      <w:rPrChange w:id="692" w:author="Zhe Liu" w:date="2024-10-12T14:58:00Z" w16du:dateUtc="2024-10-12T06:58:00Z">
                                        <w:rPr>
                                          <w:rFonts w:ascii="Cambria Math" w:eastAsiaTheme="minorEastAsia" w:hAnsi="Cambria Math"/>
                                        </w:rPr>
                                      </w:rPrChange>
                                    </w:rPr>
                                    <m:t>n</m:t>
                                  </m:r>
                                </m:e>
                                <m:sub>
                                  <m:sSup>
                                    <m:sSupPr>
                                      <m:ctrlPr>
                                        <w:ins w:id="693" w:author="Zhe Liu" w:date="2024-10-11T14:43:00Z" w16du:dateUtc="2024-10-11T06:43:00Z">
                                          <w:rPr>
                                            <w:rFonts w:ascii="Cambria Math" w:eastAsiaTheme="minorEastAsia" w:hAnsi="Cambria Math"/>
                                            <w:i/>
                                            <w:iCs/>
                                            <w:sz w:val="24"/>
                                            <w:szCs w:val="24"/>
                                            <w:rPrChange w:id="694" w:author="Zhe Liu" w:date="2024-10-12T14:58:00Z" w16du:dateUtc="2024-10-12T06:58:00Z">
                                              <w:rPr>
                                                <w:rFonts w:ascii="Cambria Math" w:eastAsiaTheme="minorEastAsia" w:hAnsi="Cambria Math"/>
                                                <w:i/>
                                                <w:iCs/>
                                              </w:rPr>
                                            </w:rPrChange>
                                          </w:rPr>
                                        </w:ins>
                                      </m:ctrlPr>
                                    </m:sSupPr>
                                    <m:e>
                                      <m:r>
                                        <w:rPr>
                                          <w:rFonts w:ascii="Cambria Math" w:eastAsiaTheme="minorEastAsia" w:hAnsi="Cambria Math"/>
                                          <w:sz w:val="24"/>
                                          <w:szCs w:val="24"/>
                                          <w:rPrChange w:id="695" w:author="Zhe Liu" w:date="2024-10-12T14:58:00Z" w16du:dateUtc="2024-10-12T06:58:00Z">
                                            <w:rPr>
                                              <w:rFonts w:ascii="Cambria Math" w:eastAsiaTheme="minorEastAsia" w:hAnsi="Cambria Math"/>
                                            </w:rPr>
                                          </w:rPrChange>
                                        </w:rPr>
                                        <m:t>i</m:t>
                                      </m:r>
                                    </m:e>
                                    <m:sup>
                                      <m:r>
                                        <w:rPr>
                                          <w:rFonts w:ascii="Cambria Math" w:eastAsiaTheme="minorEastAsia" w:hAnsi="Cambria Math"/>
                                          <w:sz w:val="24"/>
                                          <w:szCs w:val="24"/>
                                          <w:rPrChange w:id="696" w:author="Zhe Liu" w:date="2024-10-12T14:58:00Z" w16du:dateUtc="2024-10-12T06:58:00Z">
                                            <w:rPr>
                                              <w:rFonts w:ascii="Cambria Math" w:eastAsiaTheme="minorEastAsia" w:hAnsi="Cambria Math"/>
                                            </w:rPr>
                                          </w:rPrChange>
                                        </w:rPr>
                                        <m:t>'</m:t>
                                      </m:r>
                                    </m:sup>
                                  </m:sSup>
                                </m:sub>
                              </m:sSub>
                              <m:r>
                                <w:rPr>
                                  <w:rFonts w:ascii="Cambria Math" w:eastAsiaTheme="minorEastAsia" w:hAnsi="Cambria Math"/>
                                  <w:sz w:val="24"/>
                                  <w:szCs w:val="24"/>
                                  <w:rPrChange w:id="697" w:author="Zhe Liu" w:date="2024-10-12T14:58:00Z" w16du:dateUtc="2024-10-12T06:58:00Z">
                                    <w:rPr>
                                      <w:rFonts w:ascii="Cambria Math" w:eastAsiaTheme="minorEastAsia" w:hAnsi="Cambria Math"/>
                                    </w:rPr>
                                  </w:rPrChange>
                                </w:rPr>
                                <m:t xml:space="preserve">, </m:t>
                              </m:r>
                              <m:sSub>
                                <m:sSubPr>
                                  <m:ctrlPr>
                                    <w:ins w:id="698" w:author="Zhe Liu" w:date="2024-10-11T14:43:00Z" w16du:dateUtc="2024-10-11T06:43:00Z">
                                      <w:rPr>
                                        <w:rFonts w:ascii="Cambria Math" w:eastAsiaTheme="minorEastAsia" w:hAnsi="Cambria Math"/>
                                        <w:i/>
                                        <w:iCs/>
                                        <w:sz w:val="24"/>
                                        <w:szCs w:val="24"/>
                                        <w:rPrChange w:id="699" w:author="Zhe Liu" w:date="2024-10-12T14:58:00Z" w16du:dateUtc="2024-10-12T06:58:00Z">
                                          <w:rPr>
                                            <w:rFonts w:ascii="Cambria Math" w:eastAsiaTheme="minorEastAsia" w:hAnsi="Cambria Math"/>
                                            <w:i/>
                                            <w:iCs/>
                                          </w:rPr>
                                        </w:rPrChange>
                                      </w:rPr>
                                    </w:ins>
                                  </m:ctrlPr>
                                </m:sSubPr>
                                <m:e>
                                  <m:r>
                                    <m:rPr>
                                      <m:scr m:val="script"/>
                                    </m:rPr>
                                    <w:rPr>
                                      <w:rFonts w:ascii="Cambria Math" w:eastAsiaTheme="minorEastAsia" w:hAnsi="Cambria Math"/>
                                      <w:sz w:val="24"/>
                                      <w:szCs w:val="24"/>
                                      <w:rPrChange w:id="700" w:author="Zhe Liu" w:date="2024-10-12T14:58:00Z" w16du:dateUtc="2024-10-12T06:58:00Z">
                                        <w:rPr>
                                          <w:rFonts w:ascii="Cambria Math" w:eastAsiaTheme="minorEastAsia" w:hAnsi="Cambria Math"/>
                                        </w:rPr>
                                      </w:rPrChange>
                                    </w:rPr>
                                    <m:t>l</m:t>
                                  </m:r>
                                  <m:ctrlPr>
                                    <w:ins w:id="701" w:author="Zhe Liu" w:date="2024-10-11T14:43:00Z" w16du:dateUtc="2024-10-11T06:43:00Z">
                                      <w:rPr>
                                        <w:rFonts w:ascii="Cambria Math" w:eastAsiaTheme="minorEastAsia" w:hAnsi="Cambria Math"/>
                                        <w:iCs/>
                                        <w:sz w:val="24"/>
                                        <w:szCs w:val="24"/>
                                        <w:rPrChange w:id="702" w:author="Zhe Liu" w:date="2024-10-12T14:58:00Z" w16du:dateUtc="2024-10-12T06:58:00Z">
                                          <w:rPr>
                                            <w:rFonts w:ascii="Cambria Math" w:eastAsiaTheme="minorEastAsia" w:hAnsi="Cambria Math"/>
                                            <w:iCs/>
                                          </w:rPr>
                                        </w:rPrChange>
                                      </w:rPr>
                                    </w:ins>
                                  </m:ctrlPr>
                                </m:e>
                                <m:sub>
                                  <m:r>
                                    <w:rPr>
                                      <w:rFonts w:ascii="Cambria Math" w:eastAsiaTheme="minorEastAsia" w:hAnsi="Cambria Math"/>
                                      <w:sz w:val="24"/>
                                      <w:szCs w:val="24"/>
                                      <w:rPrChange w:id="703" w:author="Zhe Liu" w:date="2024-10-12T14:58:00Z" w16du:dateUtc="2024-10-12T06:58:00Z">
                                        <w:rPr>
                                          <w:rFonts w:ascii="Cambria Math" w:eastAsiaTheme="minorEastAsia" w:hAnsi="Cambria Math"/>
                                        </w:rPr>
                                      </w:rPrChange>
                                    </w:rPr>
                                    <m:t>i,s</m:t>
                                  </m:r>
                                </m:sub>
                              </m:sSub>
                            </m:e>
                          </m:d>
                          <m:ctrlPr>
                            <w:ins w:id="704" w:author="Zhe Liu" w:date="2024-10-11T14:43:00Z" w16du:dateUtc="2024-10-11T06:43:00Z">
                              <w:rPr>
                                <w:rFonts w:ascii="Cambria Math" w:eastAsiaTheme="minorEastAsia" w:hAnsi="Cambria Math"/>
                                <w:i/>
                                <w:iCs/>
                                <w:sz w:val="24"/>
                                <w:szCs w:val="24"/>
                                <w:rPrChange w:id="705" w:author="Zhe Liu" w:date="2024-10-12T14:58:00Z" w16du:dateUtc="2024-10-12T06:58:00Z">
                                  <w:rPr>
                                    <w:rFonts w:ascii="Cambria Math" w:eastAsiaTheme="minorEastAsia" w:hAnsi="Cambria Math"/>
                                    <w:i/>
                                    <w:iCs/>
                                  </w:rPr>
                                </w:rPrChange>
                              </w:rPr>
                            </w:ins>
                          </m:ctrlPr>
                        </m:e>
                      </m:nary>
                      <m:ctrlPr>
                        <w:ins w:id="706" w:author="Zhe Liu" w:date="2024-10-11T14:43:00Z" w16du:dateUtc="2024-10-11T06:43:00Z">
                          <w:rPr>
                            <w:rFonts w:ascii="Cambria Math" w:eastAsiaTheme="minorEastAsia" w:hAnsi="Cambria Math"/>
                            <w:i/>
                            <w:iCs/>
                            <w:sz w:val="24"/>
                            <w:szCs w:val="24"/>
                            <w:rPrChange w:id="707" w:author="Zhe Liu" w:date="2024-10-12T14:58:00Z" w16du:dateUtc="2024-10-12T06:58:00Z">
                              <w:rPr>
                                <w:rFonts w:ascii="Cambria Math" w:eastAsiaTheme="minorEastAsia" w:hAnsi="Cambria Math"/>
                                <w:i/>
                                <w:iCs/>
                              </w:rPr>
                            </w:rPrChange>
                          </w:rPr>
                        </w:ins>
                      </m:ctrlPr>
                    </m:den>
                  </m:f>
                  <m:ctrlPr>
                    <w:ins w:id="708" w:author="Zhe Liu" w:date="2024-10-11T14:43:00Z" w16du:dateUtc="2024-10-11T06:43:00Z">
                      <w:rPr>
                        <w:rFonts w:ascii="Cambria Math" w:eastAsiaTheme="minorEastAsia" w:hAnsi="Cambria Math"/>
                        <w:i/>
                        <w:iCs/>
                        <w:sz w:val="24"/>
                        <w:szCs w:val="24"/>
                        <w:rPrChange w:id="709" w:author="Zhe Liu" w:date="2024-10-12T14:58:00Z" w16du:dateUtc="2024-10-12T06:58:00Z">
                          <w:rPr>
                            <w:rFonts w:ascii="Cambria Math" w:eastAsiaTheme="minorEastAsia" w:hAnsi="Cambria Math"/>
                            <w:i/>
                            <w:iCs/>
                          </w:rPr>
                        </w:rPrChange>
                      </w:rPr>
                    </w:ins>
                  </m:ctrlPr>
                </m:e>
              </m:d>
              <m:ctrlPr>
                <w:ins w:id="710" w:author="Zhe Liu" w:date="2024-10-11T14:43:00Z" w16du:dateUtc="2024-10-11T06:43:00Z">
                  <w:rPr>
                    <w:rFonts w:ascii="Cambria Math" w:eastAsiaTheme="minorEastAsia" w:hAnsi="Cambria Math"/>
                    <w:i/>
                    <w:iCs/>
                    <w:sz w:val="24"/>
                    <w:szCs w:val="24"/>
                    <w:rPrChange w:id="711" w:author="Zhe Liu" w:date="2024-10-12T14:58:00Z" w16du:dateUtc="2024-10-12T06:58:00Z">
                      <w:rPr>
                        <w:rFonts w:ascii="Cambria Math" w:eastAsiaTheme="minorEastAsia" w:hAnsi="Cambria Math"/>
                        <w:i/>
                        <w:iCs/>
                      </w:rPr>
                    </w:rPrChange>
                  </w:rPr>
                </w:ins>
              </m:ctrlPr>
            </m:e>
          </m:nary>
          <m:r>
            <w:ins w:id="712" w:author="Zhe Liu" w:date="2024-10-12T14:59:00Z" w16du:dateUtc="2024-10-12T06:59:00Z">
              <m:rPr>
                <m:sty m:val="p"/>
              </m:rPr>
              <w:rPr>
                <w:rFonts w:ascii="Cambria Math" w:hAnsi="Cambria Math"/>
                <w:sz w:val="24"/>
                <w:szCs w:val="24"/>
              </w:rPr>
              <m:t>,</m:t>
            </w:ins>
          </m:r>
          <m:r>
            <w:del w:id="713" w:author="Zhe Liu" w:date="2024-10-11T14:51:00Z" w16du:dateUtc="2024-10-11T06:51:00Z">
              <w:rPr>
                <w:rFonts w:ascii="Cambria Math" w:eastAsiaTheme="minorEastAsia" w:hAnsi="Cambria Math"/>
                <w:sz w:val="24"/>
                <w:szCs w:val="24"/>
                <w:rPrChange w:id="714" w:author="Zhe Liu" w:date="2024-10-12T14:58:00Z" w16du:dateUtc="2024-10-12T06:58:00Z">
                  <w:rPr>
                    <w:rFonts w:ascii="Cambria Math" w:eastAsiaTheme="minorEastAsia" w:hAnsi="Cambria Math"/>
                  </w:rPr>
                </w:rPrChange>
              </w:rPr>
              <m:t>.</m:t>
            </w:del>
          </m:r>
        </m:oMath>
      </m:oMathPara>
    </w:p>
    <w:p w14:paraId="406788DB" w14:textId="6E49072B" w:rsidR="000620E2" w:rsidRPr="00073AF2" w:rsidRDefault="00073AF2" w:rsidP="00943CB1">
      <w:pPr>
        <w:ind w:firstLine="420"/>
        <w:rPr>
          <w:sz w:val="24"/>
          <w:szCs w:val="24"/>
          <w:rPrChange w:id="715" w:author="Zhe Liu" w:date="2024-10-12T14:58:00Z" w16du:dateUtc="2024-10-12T06:58:00Z">
            <w:rPr/>
          </w:rPrChange>
        </w:rPr>
        <w:pPrChange w:id="716" w:author="Zhe Liu" w:date="2024-10-11T14:51:00Z" w16du:dateUtc="2024-10-11T06:51:00Z">
          <w:pPr>
            <w:ind w:left="420" w:firstLine="420"/>
          </w:pPr>
        </w:pPrChange>
      </w:pPr>
      <w:ins w:id="717" w:author="Zhe Liu" w:date="2024-10-12T14:59:00Z" w16du:dateUtc="2024-10-12T06:59:00Z">
        <w:r>
          <w:rPr>
            <w:sz w:val="24"/>
            <w:szCs w:val="24"/>
          </w:rPr>
          <w:t xml:space="preserve">(2) </w:t>
        </w:r>
      </w:ins>
      <w:del w:id="718" w:author="Zhe Liu" w:date="2024-10-12T14:59:00Z" w16du:dateUtc="2024-10-12T06:59:00Z">
        <w:r w:rsidR="000620E2" w:rsidRPr="00073AF2" w:rsidDel="00073AF2">
          <w:rPr>
            <w:rFonts w:hint="eastAsia"/>
            <w:sz w:val="24"/>
            <w:szCs w:val="24"/>
            <w:rPrChange w:id="719" w:author="Zhe Liu" w:date="2024-10-12T14:58:00Z" w16du:dateUtc="2024-10-12T06:58:00Z">
              <w:rPr>
                <w:rFonts w:hint="eastAsia"/>
              </w:rPr>
            </w:rPrChange>
          </w:rPr>
          <w:delText>2.</w:delText>
        </w:r>
        <w:r w:rsidR="00307CE5" w:rsidRPr="00073AF2" w:rsidDel="00073AF2">
          <w:rPr>
            <w:sz w:val="24"/>
            <w:szCs w:val="24"/>
            <w:rPrChange w:id="720" w:author="Zhe Liu" w:date="2024-10-12T14:58:00Z" w16du:dateUtc="2024-10-12T06:58:00Z">
              <w:rPr/>
            </w:rPrChange>
          </w:rPr>
          <w:delText xml:space="preserve"> </w:delText>
        </w:r>
      </w:del>
      <w:r w:rsidR="00307CE5" w:rsidRPr="00073AF2">
        <w:rPr>
          <w:sz w:val="24"/>
          <w:szCs w:val="24"/>
          <w:rPrChange w:id="721" w:author="Zhe Liu" w:date="2024-10-12T14:58:00Z" w16du:dateUtc="2024-10-12T06:58:00Z">
            <w:rPr/>
          </w:rPrChange>
        </w:rPr>
        <w:t xml:space="preserve">Transfer </w:t>
      </w:r>
      <w:r w:rsidR="0043741C" w:rsidRPr="00073AF2">
        <w:rPr>
          <w:sz w:val="24"/>
          <w:szCs w:val="24"/>
          <w:rPrChange w:id="722" w:author="Zhe Liu" w:date="2024-10-12T14:58:00Z" w16du:dateUtc="2024-10-12T06:58:00Z">
            <w:rPr/>
          </w:rPrChange>
        </w:rPr>
        <w:t>acquisition function</w:t>
      </w:r>
      <w:r w:rsidR="00307CE5" w:rsidRPr="00073AF2">
        <w:rPr>
          <w:sz w:val="24"/>
          <w:szCs w:val="24"/>
          <w:rPrChange w:id="723" w:author="Zhe Liu" w:date="2024-10-12T14:58:00Z" w16du:dateUtc="2024-10-12T06:58:00Z">
            <w:rPr/>
          </w:rPrChange>
        </w:rPr>
        <w:t>:</w:t>
      </w:r>
      <w:r w:rsidR="00307CE5" w:rsidRPr="00073AF2">
        <w:rPr>
          <w:rFonts w:hint="eastAsia"/>
          <w:sz w:val="24"/>
          <w:szCs w:val="24"/>
          <w:rPrChange w:id="724" w:author="Zhe Liu" w:date="2024-10-12T14:58:00Z" w16du:dateUtc="2024-10-12T06:58:00Z">
            <w:rPr>
              <w:rFonts w:hint="eastAsia"/>
            </w:rPr>
          </w:rPrChange>
        </w:rPr>
        <w:t xml:space="preserve"> </w:t>
      </w:r>
      <w:r w:rsidR="0043741C" w:rsidRPr="00073AF2">
        <w:rPr>
          <w:sz w:val="24"/>
          <w:szCs w:val="24"/>
          <w:rPrChange w:id="725" w:author="Zhe Liu" w:date="2024-10-12T14:58:00Z" w16du:dateUtc="2024-10-12T06:58:00Z">
            <w:rPr/>
          </w:rPrChange>
        </w:rPr>
        <w:t>The source model and target model both use Gaussian process models. By assigning the calculated weights to the acquisition functions of their respective models, a transfer acquisition function is obtained.</w:t>
      </w:r>
    </w:p>
    <w:p w14:paraId="1CF66999" w14:textId="309DBA14" w:rsidR="000620E2" w:rsidRPr="00073AF2" w:rsidRDefault="0003786F" w:rsidP="00943CB1">
      <w:pPr>
        <w:ind w:firstLine="420"/>
        <w:rPr>
          <w:rFonts w:hint="eastAsia"/>
          <w:sz w:val="24"/>
          <w:szCs w:val="24"/>
          <w:rPrChange w:id="726" w:author="Zhe Liu" w:date="2024-10-12T14:58:00Z" w16du:dateUtc="2024-10-12T06:58:00Z">
            <w:rPr>
              <w:rFonts w:hint="eastAsia"/>
            </w:rPr>
          </w:rPrChange>
        </w:rPr>
      </w:pPr>
      <m:oMathPara>
        <m:oMath>
          <m:r>
            <m:rPr>
              <m:sty m:val="p"/>
            </m:rPr>
            <w:rPr>
              <w:rFonts w:ascii="Cambria Math" w:hAnsi="Cambria Math"/>
              <w:sz w:val="24"/>
              <w:szCs w:val="24"/>
              <w:rPrChange w:id="727" w:author="Zhe Liu" w:date="2024-10-12T14:58:00Z" w16du:dateUtc="2024-10-12T06:58:00Z">
                <w:rPr>
                  <w:rFonts w:ascii="Cambria Math" w:hAnsi="Cambria Math"/>
                </w:rPr>
              </w:rPrChange>
            </w:rPr>
            <w:lastRenderedPageBreak/>
            <m:t>α</m:t>
          </m:r>
          <m:d>
            <m:dPr>
              <m:ctrlPr>
                <w:ins w:id="728" w:author="Zhe Liu" w:date="2024-10-11T14:43:00Z" w16du:dateUtc="2024-10-11T06:43:00Z">
                  <w:rPr>
                    <w:rFonts w:ascii="Cambria Math" w:hAnsi="Cambria Math"/>
                    <w:i/>
                    <w:sz w:val="24"/>
                    <w:szCs w:val="24"/>
                    <w:rPrChange w:id="729" w:author="Zhe Liu" w:date="2024-10-12T14:58:00Z" w16du:dateUtc="2024-10-12T06:58:00Z">
                      <w:rPr>
                        <w:rFonts w:ascii="Cambria Math" w:hAnsi="Cambria Math"/>
                        <w:i/>
                      </w:rPr>
                    </w:rPrChange>
                  </w:rPr>
                </w:ins>
              </m:ctrlPr>
            </m:dPr>
            <m:e>
              <m:r>
                <w:rPr>
                  <w:rFonts w:ascii="Cambria Math" w:hAnsi="Cambria Math"/>
                  <w:sz w:val="24"/>
                  <w:szCs w:val="24"/>
                  <w:rPrChange w:id="730" w:author="Zhe Liu" w:date="2024-10-12T14:58:00Z" w16du:dateUtc="2024-10-12T06:58:00Z">
                    <w:rPr>
                      <w:rFonts w:ascii="Cambria Math" w:hAnsi="Cambria Math"/>
                    </w:rPr>
                  </w:rPrChange>
                </w:rPr>
                <m:t>x</m:t>
              </m:r>
            </m:e>
          </m:d>
          <m:r>
            <w:rPr>
              <w:rFonts w:ascii="Cambria Math" w:hAnsi="Cambria Math"/>
              <w:sz w:val="24"/>
              <w:szCs w:val="24"/>
              <w:rPrChange w:id="731" w:author="Zhe Liu" w:date="2024-10-12T14:58:00Z" w16du:dateUtc="2024-10-12T06:58:00Z">
                <w:rPr>
                  <w:rFonts w:ascii="Cambria Math" w:hAnsi="Cambria Math"/>
                </w:rPr>
              </w:rPrChange>
            </w:rPr>
            <m:t>=</m:t>
          </m:r>
          <m:f>
            <m:fPr>
              <m:ctrlPr>
                <w:ins w:id="732" w:author="Zhe Liu" w:date="2024-10-11T14:43:00Z" w16du:dateUtc="2024-10-11T06:43:00Z">
                  <w:rPr>
                    <w:rFonts w:ascii="Cambria Math" w:hAnsi="Cambria Math"/>
                    <w:sz w:val="24"/>
                    <w:szCs w:val="24"/>
                    <w:rPrChange w:id="733" w:author="Zhe Liu" w:date="2024-10-12T14:58:00Z" w16du:dateUtc="2024-10-12T06:58:00Z">
                      <w:rPr>
                        <w:rFonts w:ascii="Cambria Math" w:hAnsi="Cambria Math"/>
                      </w:rPr>
                    </w:rPrChange>
                  </w:rPr>
                </w:ins>
              </m:ctrlPr>
            </m:fPr>
            <m:num>
              <m:sSub>
                <m:sSubPr>
                  <m:ctrlPr>
                    <w:ins w:id="734" w:author="Zhe Liu" w:date="2024-10-11T14:43:00Z" w16du:dateUtc="2024-10-11T06:43:00Z">
                      <w:rPr>
                        <w:rFonts w:ascii="Cambria Math" w:hAnsi="Cambria Math"/>
                        <w:i/>
                        <w:sz w:val="24"/>
                        <w:szCs w:val="24"/>
                        <w:rPrChange w:id="735" w:author="Zhe Liu" w:date="2024-10-12T14:58:00Z" w16du:dateUtc="2024-10-12T06:58:00Z">
                          <w:rPr>
                            <w:rFonts w:ascii="Cambria Math" w:hAnsi="Cambria Math"/>
                            <w:i/>
                          </w:rPr>
                        </w:rPrChange>
                      </w:rPr>
                    </w:ins>
                  </m:ctrlPr>
                </m:sSubPr>
                <m:e>
                  <m:r>
                    <w:rPr>
                      <w:rFonts w:ascii="Cambria Math" w:hAnsi="Cambria Math"/>
                      <w:sz w:val="24"/>
                      <w:szCs w:val="24"/>
                      <w:rPrChange w:id="736" w:author="Zhe Liu" w:date="2024-10-12T14:58:00Z" w16du:dateUtc="2024-10-12T06:58:00Z">
                        <w:rPr>
                          <w:rFonts w:ascii="Cambria Math" w:hAnsi="Cambria Math"/>
                        </w:rPr>
                      </w:rPrChange>
                    </w:rPr>
                    <m:t>w</m:t>
                  </m:r>
                </m:e>
                <m:sub>
                  <m:r>
                    <w:rPr>
                      <w:rFonts w:ascii="Cambria Math" w:hAnsi="Cambria Math" w:hint="eastAsia"/>
                      <w:sz w:val="24"/>
                      <w:szCs w:val="24"/>
                      <w:rPrChange w:id="737" w:author="Zhe Liu" w:date="2024-10-12T14:58:00Z" w16du:dateUtc="2024-10-12T06:58:00Z">
                        <w:rPr>
                          <w:rFonts w:ascii="Cambria Math" w:hAnsi="Cambria Math" w:hint="eastAsia"/>
                        </w:rPr>
                      </w:rPrChange>
                    </w:rPr>
                    <m:t>t</m:t>
                  </m:r>
                </m:sub>
              </m:sSub>
              <m:r>
                <w:rPr>
                  <w:rFonts w:ascii="Cambria Math" w:hAnsi="Cambria Math"/>
                  <w:sz w:val="24"/>
                  <w:szCs w:val="24"/>
                  <w:rPrChange w:id="738" w:author="Zhe Liu" w:date="2024-10-12T14:58:00Z" w16du:dateUtc="2024-10-12T06:58:00Z">
                    <w:rPr>
                      <w:rFonts w:ascii="Cambria Math" w:hAnsi="Cambria Math"/>
                    </w:rPr>
                  </w:rPrChange>
                </w:rPr>
                <m:t>E</m:t>
              </m:r>
              <m:sSub>
                <m:sSubPr>
                  <m:ctrlPr>
                    <w:ins w:id="739" w:author="Zhe Liu" w:date="2024-10-11T14:43:00Z" w16du:dateUtc="2024-10-11T06:43:00Z">
                      <w:rPr>
                        <w:rFonts w:ascii="Cambria Math" w:hAnsi="Cambria Math"/>
                        <w:i/>
                        <w:sz w:val="24"/>
                        <w:szCs w:val="24"/>
                        <w:rPrChange w:id="740" w:author="Zhe Liu" w:date="2024-10-12T14:58:00Z" w16du:dateUtc="2024-10-12T06:58:00Z">
                          <w:rPr>
                            <w:rFonts w:ascii="Cambria Math" w:hAnsi="Cambria Math"/>
                            <w:i/>
                          </w:rPr>
                        </w:rPrChange>
                      </w:rPr>
                    </w:ins>
                  </m:ctrlPr>
                </m:sSubPr>
                <m:e>
                  <m:r>
                    <w:rPr>
                      <w:rFonts w:ascii="Cambria Math" w:hAnsi="Cambria Math"/>
                      <w:sz w:val="24"/>
                      <w:szCs w:val="24"/>
                      <w:rPrChange w:id="741" w:author="Zhe Liu" w:date="2024-10-12T14:58:00Z" w16du:dateUtc="2024-10-12T06:58:00Z">
                        <w:rPr>
                          <w:rFonts w:ascii="Cambria Math" w:hAnsi="Cambria Math"/>
                        </w:rPr>
                      </w:rPrChange>
                    </w:rPr>
                    <m:t>I</m:t>
                  </m:r>
                </m:e>
                <m:sub>
                  <m:r>
                    <w:rPr>
                      <w:rFonts w:ascii="Cambria Math" w:hAnsi="Cambria Math" w:hint="eastAsia"/>
                      <w:sz w:val="24"/>
                      <w:szCs w:val="24"/>
                      <w:rPrChange w:id="742" w:author="Zhe Liu" w:date="2024-10-12T14:58:00Z" w16du:dateUtc="2024-10-12T06:58:00Z">
                        <w:rPr>
                          <w:rFonts w:ascii="Cambria Math" w:hAnsi="Cambria Math" w:hint="eastAsia"/>
                        </w:rPr>
                      </w:rPrChange>
                    </w:rPr>
                    <m:t>t</m:t>
                  </m:r>
                </m:sub>
              </m:sSub>
              <m:d>
                <m:dPr>
                  <m:ctrlPr>
                    <w:ins w:id="743" w:author="Zhe Liu" w:date="2024-10-11T14:43:00Z" w16du:dateUtc="2024-10-11T06:43:00Z">
                      <w:rPr>
                        <w:rFonts w:ascii="Cambria Math" w:hAnsi="Cambria Math"/>
                        <w:i/>
                        <w:sz w:val="24"/>
                        <w:szCs w:val="24"/>
                        <w:rPrChange w:id="744" w:author="Zhe Liu" w:date="2024-10-12T14:58:00Z" w16du:dateUtc="2024-10-12T06:58:00Z">
                          <w:rPr>
                            <w:rFonts w:ascii="Cambria Math" w:hAnsi="Cambria Math"/>
                            <w:i/>
                          </w:rPr>
                        </w:rPrChange>
                      </w:rPr>
                    </w:ins>
                  </m:ctrlPr>
                </m:dPr>
                <m:e>
                  <m:r>
                    <w:rPr>
                      <w:rFonts w:ascii="Cambria Math" w:hAnsi="Cambria Math"/>
                      <w:sz w:val="24"/>
                      <w:szCs w:val="24"/>
                      <w:rPrChange w:id="745" w:author="Zhe Liu" w:date="2024-10-12T14:58:00Z" w16du:dateUtc="2024-10-12T06:58:00Z">
                        <w:rPr>
                          <w:rFonts w:ascii="Cambria Math" w:hAnsi="Cambria Math"/>
                        </w:rPr>
                      </w:rPrChange>
                    </w:rPr>
                    <m:t>x</m:t>
                  </m:r>
                </m:e>
              </m:d>
              <m:r>
                <w:rPr>
                  <w:rFonts w:ascii="Cambria Math" w:hAnsi="Cambria Math"/>
                  <w:sz w:val="24"/>
                  <w:szCs w:val="24"/>
                  <w:rPrChange w:id="746" w:author="Zhe Liu" w:date="2024-10-12T14:58:00Z" w16du:dateUtc="2024-10-12T06:58:00Z">
                    <w:rPr>
                      <w:rFonts w:ascii="Cambria Math" w:hAnsi="Cambria Math"/>
                    </w:rPr>
                  </w:rPrChange>
                </w:rPr>
                <m:t>+</m:t>
              </m:r>
              <m:sSub>
                <m:sSubPr>
                  <m:ctrlPr>
                    <w:ins w:id="747" w:author="Zhe Liu" w:date="2024-10-11T14:43:00Z" w16du:dateUtc="2024-10-11T06:43:00Z">
                      <w:rPr>
                        <w:rFonts w:ascii="Cambria Math" w:hAnsi="Cambria Math"/>
                        <w:i/>
                        <w:sz w:val="24"/>
                        <w:szCs w:val="24"/>
                        <w:rPrChange w:id="748" w:author="Zhe Liu" w:date="2024-10-12T14:58:00Z" w16du:dateUtc="2024-10-12T06:58:00Z">
                          <w:rPr>
                            <w:rFonts w:ascii="Cambria Math" w:hAnsi="Cambria Math"/>
                            <w:i/>
                          </w:rPr>
                        </w:rPrChange>
                      </w:rPr>
                    </w:ins>
                  </m:ctrlPr>
                </m:sSubPr>
                <m:e>
                  <m:r>
                    <w:rPr>
                      <w:rFonts w:ascii="Cambria Math" w:hAnsi="Cambria Math"/>
                      <w:sz w:val="24"/>
                      <w:szCs w:val="24"/>
                      <w:rPrChange w:id="749" w:author="Zhe Liu" w:date="2024-10-12T14:58:00Z" w16du:dateUtc="2024-10-12T06:58:00Z">
                        <w:rPr>
                          <w:rFonts w:ascii="Cambria Math" w:hAnsi="Cambria Math"/>
                        </w:rPr>
                      </w:rPrChange>
                    </w:rPr>
                    <m:t>w</m:t>
                  </m:r>
                </m:e>
                <m:sub>
                  <m:r>
                    <w:rPr>
                      <w:rFonts w:ascii="Cambria Math" w:hAnsi="Cambria Math"/>
                      <w:sz w:val="24"/>
                      <w:szCs w:val="24"/>
                      <w:rPrChange w:id="750" w:author="Zhe Liu" w:date="2024-10-12T14:58:00Z" w16du:dateUtc="2024-10-12T06:58:00Z">
                        <w:rPr>
                          <w:rFonts w:ascii="Cambria Math" w:hAnsi="Cambria Math"/>
                        </w:rPr>
                      </w:rPrChange>
                    </w:rPr>
                    <m:t>i</m:t>
                  </m:r>
                </m:sub>
              </m:sSub>
              <m:r>
                <w:rPr>
                  <w:rFonts w:ascii="Cambria Math" w:hAnsi="Cambria Math"/>
                  <w:sz w:val="24"/>
                  <w:szCs w:val="24"/>
                  <w:rPrChange w:id="751" w:author="Zhe Liu" w:date="2024-10-12T14:58:00Z" w16du:dateUtc="2024-10-12T06:58:00Z">
                    <w:rPr>
                      <w:rFonts w:ascii="Cambria Math" w:hAnsi="Cambria Math"/>
                    </w:rPr>
                  </w:rPrChange>
                </w:rPr>
                <m:t>E</m:t>
              </m:r>
              <m:sSub>
                <m:sSubPr>
                  <m:ctrlPr>
                    <w:ins w:id="752" w:author="Zhe Liu" w:date="2024-10-11T14:43:00Z" w16du:dateUtc="2024-10-11T06:43:00Z">
                      <w:rPr>
                        <w:rFonts w:ascii="Cambria Math" w:hAnsi="Cambria Math"/>
                        <w:i/>
                        <w:sz w:val="24"/>
                        <w:szCs w:val="24"/>
                        <w:rPrChange w:id="753" w:author="Zhe Liu" w:date="2024-10-12T14:58:00Z" w16du:dateUtc="2024-10-12T06:58:00Z">
                          <w:rPr>
                            <w:rFonts w:ascii="Cambria Math" w:hAnsi="Cambria Math"/>
                            <w:i/>
                          </w:rPr>
                        </w:rPrChange>
                      </w:rPr>
                    </w:ins>
                  </m:ctrlPr>
                </m:sSubPr>
                <m:e>
                  <m:r>
                    <w:rPr>
                      <w:rFonts w:ascii="Cambria Math" w:hAnsi="Cambria Math"/>
                      <w:sz w:val="24"/>
                      <w:szCs w:val="24"/>
                      <w:rPrChange w:id="754" w:author="Zhe Liu" w:date="2024-10-12T14:58:00Z" w16du:dateUtc="2024-10-12T06:58:00Z">
                        <w:rPr>
                          <w:rFonts w:ascii="Cambria Math" w:hAnsi="Cambria Math"/>
                        </w:rPr>
                      </w:rPrChange>
                    </w:rPr>
                    <m:t>I</m:t>
                  </m:r>
                </m:e>
                <m:sub>
                  <m:r>
                    <w:rPr>
                      <w:rFonts w:ascii="Cambria Math" w:hAnsi="Cambria Math"/>
                      <w:sz w:val="24"/>
                      <w:szCs w:val="24"/>
                      <w:rPrChange w:id="755" w:author="Zhe Liu" w:date="2024-10-12T14:58:00Z" w16du:dateUtc="2024-10-12T06:58:00Z">
                        <w:rPr>
                          <w:rFonts w:ascii="Cambria Math" w:hAnsi="Cambria Math"/>
                        </w:rPr>
                      </w:rPrChange>
                    </w:rPr>
                    <m:t>i</m:t>
                  </m:r>
                </m:sub>
              </m:sSub>
              <m:d>
                <m:dPr>
                  <m:ctrlPr>
                    <w:ins w:id="756" w:author="Zhe Liu" w:date="2024-10-11T14:43:00Z" w16du:dateUtc="2024-10-11T06:43:00Z">
                      <w:rPr>
                        <w:rFonts w:ascii="Cambria Math" w:hAnsi="Cambria Math"/>
                        <w:i/>
                        <w:sz w:val="24"/>
                        <w:szCs w:val="24"/>
                        <w:rPrChange w:id="757" w:author="Zhe Liu" w:date="2024-10-12T14:58:00Z" w16du:dateUtc="2024-10-12T06:58:00Z">
                          <w:rPr>
                            <w:rFonts w:ascii="Cambria Math" w:hAnsi="Cambria Math"/>
                            <w:i/>
                          </w:rPr>
                        </w:rPrChange>
                      </w:rPr>
                    </w:ins>
                  </m:ctrlPr>
                </m:dPr>
                <m:e>
                  <m:r>
                    <w:rPr>
                      <w:rFonts w:ascii="Cambria Math" w:hAnsi="Cambria Math"/>
                      <w:sz w:val="24"/>
                      <w:szCs w:val="24"/>
                      <w:rPrChange w:id="758" w:author="Zhe Liu" w:date="2024-10-12T14:58:00Z" w16du:dateUtc="2024-10-12T06:58:00Z">
                        <w:rPr>
                          <w:rFonts w:ascii="Cambria Math" w:hAnsi="Cambria Math"/>
                        </w:rPr>
                      </w:rPrChange>
                    </w:rPr>
                    <m:t>x</m:t>
                  </m:r>
                </m:e>
              </m:d>
              <m:ctrlPr>
                <w:ins w:id="759" w:author="Zhe Liu" w:date="2024-10-11T14:43:00Z" w16du:dateUtc="2024-10-11T06:43:00Z">
                  <w:rPr>
                    <w:rFonts w:ascii="Cambria Math" w:hAnsi="Cambria Math"/>
                    <w:i/>
                    <w:sz w:val="24"/>
                    <w:szCs w:val="24"/>
                    <w:rPrChange w:id="760" w:author="Zhe Liu" w:date="2024-10-12T14:58:00Z" w16du:dateUtc="2024-10-12T06:58:00Z">
                      <w:rPr>
                        <w:rFonts w:ascii="Cambria Math" w:hAnsi="Cambria Math"/>
                        <w:i/>
                      </w:rPr>
                    </w:rPrChange>
                  </w:rPr>
                </w:ins>
              </m:ctrlPr>
            </m:num>
            <m:den>
              <m:sSub>
                <m:sSubPr>
                  <m:ctrlPr>
                    <w:ins w:id="761" w:author="Zhe Liu" w:date="2024-10-11T14:43:00Z" w16du:dateUtc="2024-10-11T06:43:00Z">
                      <w:rPr>
                        <w:rFonts w:ascii="Cambria Math" w:hAnsi="Cambria Math"/>
                        <w:i/>
                        <w:sz w:val="24"/>
                        <w:szCs w:val="24"/>
                        <w:rPrChange w:id="762" w:author="Zhe Liu" w:date="2024-10-12T14:58:00Z" w16du:dateUtc="2024-10-12T06:58:00Z">
                          <w:rPr>
                            <w:rFonts w:ascii="Cambria Math" w:hAnsi="Cambria Math"/>
                            <w:i/>
                          </w:rPr>
                        </w:rPrChange>
                      </w:rPr>
                    </w:ins>
                  </m:ctrlPr>
                </m:sSubPr>
                <m:e>
                  <m:r>
                    <w:rPr>
                      <w:rFonts w:ascii="Cambria Math" w:hAnsi="Cambria Math"/>
                      <w:sz w:val="24"/>
                      <w:szCs w:val="24"/>
                      <w:rPrChange w:id="763" w:author="Zhe Liu" w:date="2024-10-12T14:58:00Z" w16du:dateUtc="2024-10-12T06:58:00Z">
                        <w:rPr>
                          <w:rFonts w:ascii="Cambria Math" w:hAnsi="Cambria Math"/>
                        </w:rPr>
                      </w:rPrChange>
                    </w:rPr>
                    <m:t>w</m:t>
                  </m:r>
                </m:e>
                <m:sub>
                  <m:r>
                    <w:rPr>
                      <w:rFonts w:ascii="Cambria Math" w:hAnsi="Cambria Math" w:hint="eastAsia"/>
                      <w:sz w:val="24"/>
                      <w:szCs w:val="24"/>
                      <w:rPrChange w:id="764" w:author="Zhe Liu" w:date="2024-10-12T14:58:00Z" w16du:dateUtc="2024-10-12T06:58:00Z">
                        <w:rPr>
                          <w:rFonts w:ascii="Cambria Math" w:hAnsi="Cambria Math" w:hint="eastAsia"/>
                        </w:rPr>
                      </w:rPrChange>
                    </w:rPr>
                    <m:t>t</m:t>
                  </m:r>
                </m:sub>
              </m:sSub>
              <m:r>
                <w:rPr>
                  <w:rFonts w:ascii="Cambria Math" w:hAnsi="Cambria Math"/>
                  <w:sz w:val="24"/>
                  <w:szCs w:val="24"/>
                  <w:rPrChange w:id="765" w:author="Zhe Liu" w:date="2024-10-12T14:58:00Z" w16du:dateUtc="2024-10-12T06:58:00Z">
                    <w:rPr>
                      <w:rFonts w:ascii="Cambria Math" w:hAnsi="Cambria Math"/>
                    </w:rPr>
                  </w:rPrChange>
                </w:rPr>
                <m:t>+</m:t>
              </m:r>
              <m:sSub>
                <m:sSubPr>
                  <m:ctrlPr>
                    <w:ins w:id="766" w:author="Zhe Liu" w:date="2024-10-11T14:43:00Z" w16du:dateUtc="2024-10-11T06:43:00Z">
                      <w:rPr>
                        <w:rFonts w:ascii="Cambria Math" w:hAnsi="Cambria Math"/>
                        <w:i/>
                        <w:sz w:val="24"/>
                        <w:szCs w:val="24"/>
                        <w:rPrChange w:id="767" w:author="Zhe Liu" w:date="2024-10-12T14:58:00Z" w16du:dateUtc="2024-10-12T06:58:00Z">
                          <w:rPr>
                            <w:rFonts w:ascii="Cambria Math" w:hAnsi="Cambria Math"/>
                            <w:i/>
                          </w:rPr>
                        </w:rPrChange>
                      </w:rPr>
                    </w:ins>
                  </m:ctrlPr>
                </m:sSubPr>
                <m:e>
                  <m:r>
                    <w:rPr>
                      <w:rFonts w:ascii="Cambria Math" w:hAnsi="Cambria Math"/>
                      <w:sz w:val="24"/>
                      <w:szCs w:val="24"/>
                      <w:rPrChange w:id="768" w:author="Zhe Liu" w:date="2024-10-12T14:58:00Z" w16du:dateUtc="2024-10-12T06:58:00Z">
                        <w:rPr>
                          <w:rFonts w:ascii="Cambria Math" w:hAnsi="Cambria Math"/>
                        </w:rPr>
                      </w:rPrChange>
                    </w:rPr>
                    <m:t>w</m:t>
                  </m:r>
                </m:e>
                <m:sub>
                  <m:r>
                    <w:rPr>
                      <w:rFonts w:ascii="Cambria Math" w:hAnsi="Cambria Math"/>
                      <w:sz w:val="24"/>
                      <w:szCs w:val="24"/>
                      <w:rPrChange w:id="769" w:author="Zhe Liu" w:date="2024-10-12T14:58:00Z" w16du:dateUtc="2024-10-12T06:58:00Z">
                        <w:rPr>
                          <w:rFonts w:ascii="Cambria Math" w:hAnsi="Cambria Math"/>
                        </w:rPr>
                      </w:rPrChange>
                    </w:rPr>
                    <m:t>i</m:t>
                  </m:r>
                </m:sub>
              </m:sSub>
              <m:ctrlPr>
                <w:ins w:id="770" w:author="Zhe Liu" w:date="2024-10-11T14:43:00Z" w16du:dateUtc="2024-10-11T06:43:00Z">
                  <w:rPr>
                    <w:rFonts w:ascii="Cambria Math" w:hAnsi="Cambria Math"/>
                    <w:i/>
                    <w:sz w:val="24"/>
                    <w:szCs w:val="24"/>
                    <w:rPrChange w:id="771" w:author="Zhe Liu" w:date="2024-10-12T14:58:00Z" w16du:dateUtc="2024-10-12T06:58:00Z">
                      <w:rPr>
                        <w:rFonts w:ascii="Cambria Math" w:hAnsi="Cambria Math"/>
                        <w:i/>
                      </w:rPr>
                    </w:rPrChange>
                  </w:rPr>
                </w:ins>
              </m:ctrlPr>
            </m:den>
          </m:f>
          <m:r>
            <w:ins w:id="772" w:author="Zhe Liu" w:date="2024-10-12T14:59:00Z" w16du:dateUtc="2024-10-12T06:59:00Z">
              <m:rPr>
                <m:sty m:val="p"/>
              </m:rPr>
              <w:rPr>
                <w:rFonts w:ascii="Cambria Math" w:hAnsi="Cambria Math"/>
                <w:sz w:val="24"/>
                <w:szCs w:val="24"/>
              </w:rPr>
              <m:t>,</m:t>
            </w:ins>
          </m:r>
          <m:r>
            <w:del w:id="773" w:author="Zhe Liu" w:date="2024-10-11T14:51:00Z" w16du:dateUtc="2024-10-11T06:51:00Z">
              <w:rPr>
                <w:rFonts w:ascii="Cambria Math" w:hAnsi="Cambria Math"/>
                <w:sz w:val="24"/>
                <w:szCs w:val="24"/>
                <w:rPrChange w:id="774" w:author="Zhe Liu" w:date="2024-10-12T14:58:00Z" w16du:dateUtc="2024-10-12T06:58:00Z">
                  <w:rPr>
                    <w:rFonts w:ascii="Cambria Math" w:hAnsi="Cambria Math"/>
                  </w:rPr>
                </w:rPrChange>
              </w:rPr>
              <m:t>.</m:t>
            </w:del>
          </m:r>
        </m:oMath>
      </m:oMathPara>
    </w:p>
    <w:p w14:paraId="1B306A37" w14:textId="6A78B560" w:rsidR="00CA34A7" w:rsidRPr="00073AF2" w:rsidRDefault="00943CB1" w:rsidP="00073AF2">
      <w:pPr>
        <w:rPr>
          <w:sz w:val="24"/>
          <w:szCs w:val="24"/>
          <w:rPrChange w:id="775" w:author="Zhe Liu" w:date="2024-10-12T14:58:00Z" w16du:dateUtc="2024-10-12T06:58:00Z">
            <w:rPr/>
          </w:rPrChange>
        </w:rPr>
        <w:pPrChange w:id="776" w:author="Zhe Liu" w:date="2024-10-12T14:58:00Z" w16du:dateUtc="2024-10-12T06:58:00Z">
          <w:pPr>
            <w:ind w:left="420" w:firstLine="420"/>
          </w:pPr>
        </w:pPrChange>
      </w:pPr>
      <w:ins w:id="777" w:author="Zhe Liu" w:date="2024-10-11T14:51:00Z" w16du:dateUtc="2024-10-11T06:51:00Z">
        <w:r w:rsidRPr="00073AF2">
          <w:rPr>
            <w:rFonts w:hint="eastAsia"/>
            <w:sz w:val="24"/>
            <w:szCs w:val="24"/>
            <w:rPrChange w:id="778" w:author="Zhe Liu" w:date="2024-10-12T14:58:00Z" w16du:dateUtc="2024-10-12T06:58:00Z">
              <w:rPr>
                <w:rFonts w:hint="eastAsia"/>
              </w:rPr>
            </w:rPrChange>
          </w:rPr>
          <w:t>w</w:t>
        </w:r>
      </w:ins>
      <w:del w:id="779" w:author="Zhe Liu" w:date="2024-10-11T14:51:00Z" w16du:dateUtc="2024-10-11T06:51:00Z">
        <w:r w:rsidR="00307CE5" w:rsidRPr="00073AF2" w:rsidDel="00943CB1">
          <w:rPr>
            <w:sz w:val="24"/>
            <w:szCs w:val="24"/>
            <w:rPrChange w:id="780" w:author="Zhe Liu" w:date="2024-10-12T14:58:00Z" w16du:dateUtc="2024-10-12T06:58:00Z">
              <w:rPr/>
            </w:rPrChange>
          </w:rPr>
          <w:delText>W</w:delText>
        </w:r>
      </w:del>
      <w:r w:rsidR="00307CE5" w:rsidRPr="00073AF2">
        <w:rPr>
          <w:sz w:val="24"/>
          <w:szCs w:val="24"/>
          <w:rPrChange w:id="781" w:author="Zhe Liu" w:date="2024-10-12T14:58:00Z" w16du:dateUtc="2024-10-12T06:58:00Z">
            <w:rPr/>
          </w:rPrChange>
        </w:rPr>
        <w:t>here</w:t>
      </w:r>
      <w:r w:rsidR="00307CE5" w:rsidRPr="00073AF2">
        <w:rPr>
          <w:rFonts w:hint="eastAsia"/>
          <w:sz w:val="24"/>
          <w:szCs w:val="24"/>
          <w:rPrChange w:id="782" w:author="Zhe Liu" w:date="2024-10-12T14:58:00Z" w16du:dateUtc="2024-10-12T06:58:00Z">
            <w:rPr>
              <w:rFonts w:hint="eastAsia"/>
            </w:rPr>
          </w:rPrChange>
        </w:rPr>
        <w:t xml:space="preserve"> </w:t>
      </w:r>
      <m:oMath>
        <m:r>
          <w:rPr>
            <w:rFonts w:ascii="Cambria Math" w:hAnsi="Cambria Math"/>
            <w:sz w:val="24"/>
            <w:szCs w:val="24"/>
            <w:rPrChange w:id="783" w:author="Zhe Liu" w:date="2024-10-12T14:58:00Z" w16du:dateUtc="2024-10-12T06:58:00Z">
              <w:rPr>
                <w:rFonts w:ascii="Cambria Math" w:hAnsi="Cambria Math"/>
              </w:rPr>
            </w:rPrChange>
          </w:rPr>
          <m:t>EI</m:t>
        </m:r>
        <m:d>
          <m:dPr>
            <m:ctrlPr>
              <w:ins w:id="784" w:author="Zhe Liu" w:date="2024-10-11T14:43:00Z" w16du:dateUtc="2024-10-11T06:43:00Z">
                <w:rPr>
                  <w:rFonts w:ascii="Cambria Math" w:hAnsi="Cambria Math"/>
                  <w:i/>
                  <w:sz w:val="24"/>
                  <w:szCs w:val="24"/>
                  <w:rPrChange w:id="785" w:author="Zhe Liu" w:date="2024-10-12T14:58:00Z" w16du:dateUtc="2024-10-12T06:58:00Z">
                    <w:rPr>
                      <w:rFonts w:ascii="Cambria Math" w:hAnsi="Cambria Math"/>
                      <w:i/>
                    </w:rPr>
                  </w:rPrChange>
                </w:rPr>
              </w:ins>
            </m:ctrlPr>
          </m:dPr>
          <m:e>
            <m:r>
              <w:rPr>
                <w:rFonts w:ascii="Cambria Math" w:hAnsi="Cambria Math"/>
                <w:sz w:val="24"/>
                <w:szCs w:val="24"/>
                <w:rPrChange w:id="786" w:author="Zhe Liu" w:date="2024-10-12T14:58:00Z" w16du:dateUtc="2024-10-12T06:58:00Z">
                  <w:rPr>
                    <w:rFonts w:ascii="Cambria Math" w:hAnsi="Cambria Math"/>
                  </w:rPr>
                </w:rPrChange>
              </w:rPr>
              <m:t>x</m:t>
            </m:r>
          </m:e>
        </m:d>
        <m:r>
          <w:rPr>
            <w:rFonts w:ascii="Cambria Math" w:hAnsi="Cambria Math"/>
            <w:sz w:val="24"/>
            <w:szCs w:val="24"/>
            <w:rPrChange w:id="787" w:author="Zhe Liu" w:date="2024-10-12T14:58:00Z" w16du:dateUtc="2024-10-12T06:58:00Z">
              <w:rPr>
                <w:rFonts w:ascii="Cambria Math" w:hAnsi="Cambria Math"/>
              </w:rPr>
            </w:rPrChange>
          </w:rPr>
          <m:t>=E</m:t>
        </m:r>
        <m:d>
          <m:dPr>
            <m:begChr m:val="["/>
            <m:endChr m:val="]"/>
            <m:ctrlPr>
              <w:ins w:id="788" w:author="Zhe Liu" w:date="2024-10-11T14:43:00Z" w16du:dateUtc="2024-10-11T06:43:00Z">
                <w:rPr>
                  <w:rFonts w:ascii="Cambria Math" w:hAnsi="Cambria Math"/>
                  <w:sz w:val="24"/>
                  <w:szCs w:val="24"/>
                  <w:rPrChange w:id="789" w:author="Zhe Liu" w:date="2024-10-12T14:58:00Z" w16du:dateUtc="2024-10-12T06:58:00Z">
                    <w:rPr>
                      <w:rFonts w:ascii="Cambria Math" w:hAnsi="Cambria Math"/>
                    </w:rPr>
                  </w:rPrChange>
                </w:rPr>
              </w:ins>
            </m:ctrlPr>
          </m:dPr>
          <m:e>
            <m:func>
              <m:funcPr>
                <m:ctrlPr>
                  <w:ins w:id="790" w:author="Zhe Liu" w:date="2024-10-11T14:43:00Z" w16du:dateUtc="2024-10-11T06:43:00Z">
                    <w:rPr>
                      <w:rFonts w:ascii="Cambria Math" w:hAnsi="Cambria Math"/>
                      <w:sz w:val="24"/>
                      <w:szCs w:val="24"/>
                      <w:rPrChange w:id="791" w:author="Zhe Liu" w:date="2024-10-12T14:58:00Z" w16du:dateUtc="2024-10-12T06:58:00Z">
                        <w:rPr>
                          <w:rFonts w:ascii="Cambria Math" w:hAnsi="Cambria Math"/>
                        </w:rPr>
                      </w:rPrChange>
                    </w:rPr>
                  </w:ins>
                </m:ctrlPr>
              </m:funcPr>
              <m:fName>
                <m:r>
                  <m:rPr>
                    <m:sty m:val="p"/>
                  </m:rPr>
                  <w:rPr>
                    <w:rFonts w:ascii="Cambria Math" w:hAnsi="Cambria Math"/>
                    <w:sz w:val="24"/>
                    <w:szCs w:val="24"/>
                    <w:rPrChange w:id="792" w:author="Zhe Liu" w:date="2024-10-12T14:58:00Z" w16du:dateUtc="2024-10-12T06:58:00Z">
                      <w:rPr>
                        <w:rFonts w:ascii="Cambria Math" w:hAnsi="Cambria Math"/>
                      </w:rPr>
                    </w:rPrChange>
                  </w:rPr>
                  <m:t>max</m:t>
                </m:r>
                <m:ctrlPr>
                  <w:ins w:id="793" w:author="Zhe Liu" w:date="2024-10-11T14:43:00Z" w16du:dateUtc="2024-10-11T06:43:00Z">
                    <w:rPr>
                      <w:rFonts w:ascii="Cambria Math" w:hAnsi="Cambria Math"/>
                      <w:i/>
                      <w:sz w:val="24"/>
                      <w:szCs w:val="24"/>
                      <w:rPrChange w:id="794" w:author="Zhe Liu" w:date="2024-10-12T14:58:00Z" w16du:dateUtc="2024-10-12T06:58:00Z">
                        <w:rPr>
                          <w:rFonts w:ascii="Cambria Math" w:hAnsi="Cambria Math"/>
                          <w:i/>
                        </w:rPr>
                      </w:rPrChange>
                    </w:rPr>
                  </w:ins>
                </m:ctrlPr>
              </m:fName>
              <m:e>
                <m:sSubSup>
                  <m:sSubSupPr>
                    <m:ctrlPr>
                      <w:ins w:id="795" w:author="Zhe Liu" w:date="2024-10-11T14:43:00Z" w16du:dateUtc="2024-10-11T06:43:00Z">
                        <w:rPr>
                          <w:rFonts w:ascii="Cambria Math" w:hAnsi="Cambria Math"/>
                          <w:i/>
                          <w:sz w:val="24"/>
                          <w:szCs w:val="24"/>
                          <w:rPrChange w:id="796" w:author="Zhe Liu" w:date="2024-10-12T14:58:00Z" w16du:dateUtc="2024-10-12T06:58:00Z">
                            <w:rPr>
                              <w:rFonts w:ascii="Cambria Math" w:hAnsi="Cambria Math"/>
                              <w:i/>
                            </w:rPr>
                          </w:rPrChange>
                        </w:rPr>
                      </w:ins>
                    </m:ctrlPr>
                  </m:sSubSupPr>
                  <m:e>
                    <m:r>
                      <w:rPr>
                        <w:rFonts w:ascii="Cambria Math" w:hAnsi="Cambria Math"/>
                        <w:sz w:val="24"/>
                        <w:szCs w:val="24"/>
                        <w:rPrChange w:id="797" w:author="Zhe Liu" w:date="2024-10-12T14:58:00Z" w16du:dateUtc="2024-10-12T06:58:00Z">
                          <w:rPr>
                            <w:rFonts w:ascii="Cambria Math" w:hAnsi="Cambria Math"/>
                          </w:rPr>
                        </w:rPrChange>
                      </w:rPr>
                      <m:t>(y</m:t>
                    </m:r>
                  </m:e>
                  <m:sub>
                    <m:sSub>
                      <m:sSubPr>
                        <m:ctrlPr>
                          <w:ins w:id="798" w:author="Zhe Liu" w:date="2024-10-11T14:43:00Z" w16du:dateUtc="2024-10-11T06:43:00Z">
                            <w:rPr>
                              <w:rFonts w:ascii="Cambria Math" w:hAnsi="Cambria Math"/>
                              <w:i/>
                              <w:sz w:val="24"/>
                              <w:szCs w:val="24"/>
                              <w:rPrChange w:id="799" w:author="Zhe Liu" w:date="2024-10-12T14:58:00Z" w16du:dateUtc="2024-10-12T06:58:00Z">
                                <w:rPr>
                                  <w:rFonts w:ascii="Cambria Math" w:hAnsi="Cambria Math"/>
                                  <w:i/>
                                </w:rPr>
                              </w:rPrChange>
                            </w:rPr>
                          </w:ins>
                        </m:ctrlPr>
                      </m:sSubPr>
                      <m:e>
                        <m:r>
                          <w:rPr>
                            <w:rFonts w:ascii="Cambria Math" w:hAnsi="Cambria Math"/>
                            <w:sz w:val="24"/>
                            <w:szCs w:val="24"/>
                            <w:rPrChange w:id="800" w:author="Zhe Liu" w:date="2024-10-12T14:58:00Z" w16du:dateUtc="2024-10-12T06:58:00Z">
                              <w:rPr>
                                <w:rFonts w:ascii="Cambria Math" w:hAnsi="Cambria Math"/>
                              </w:rPr>
                            </w:rPrChange>
                          </w:rPr>
                          <m:t>D</m:t>
                        </m:r>
                      </m:e>
                      <m:sub>
                        <m:r>
                          <w:rPr>
                            <w:rFonts w:ascii="Cambria Math" w:hAnsi="Cambria Math"/>
                            <w:sz w:val="24"/>
                            <w:szCs w:val="24"/>
                            <w:rPrChange w:id="801" w:author="Zhe Liu" w:date="2024-10-12T14:58:00Z" w16du:dateUtc="2024-10-12T06:58:00Z">
                              <w:rPr>
                                <w:rFonts w:ascii="Cambria Math" w:hAnsi="Cambria Math"/>
                              </w:rPr>
                            </w:rPrChange>
                          </w:rPr>
                          <m:t>T</m:t>
                        </m:r>
                      </m:sub>
                    </m:sSub>
                  </m:sub>
                  <m:sup>
                    <m:r>
                      <w:rPr>
                        <w:rFonts w:ascii="Cambria Math" w:hAnsi="Cambria Math"/>
                        <w:sz w:val="24"/>
                        <w:szCs w:val="24"/>
                        <w:rPrChange w:id="802" w:author="Zhe Liu" w:date="2024-10-12T14:58:00Z" w16du:dateUtc="2024-10-12T06:58:00Z">
                          <w:rPr>
                            <w:rFonts w:ascii="Cambria Math" w:hAnsi="Cambria Math"/>
                          </w:rPr>
                        </w:rPrChange>
                      </w:rPr>
                      <m:t>min</m:t>
                    </m:r>
                  </m:sup>
                </m:sSubSup>
                <m:r>
                  <w:rPr>
                    <w:rFonts w:ascii="Cambria Math" w:hAnsi="Cambria Math"/>
                    <w:sz w:val="24"/>
                    <w:szCs w:val="24"/>
                    <w:rPrChange w:id="803" w:author="Zhe Liu" w:date="2024-10-12T14:58:00Z" w16du:dateUtc="2024-10-12T06:58:00Z">
                      <w:rPr>
                        <w:rFonts w:ascii="Cambria Math" w:hAnsi="Cambria Math"/>
                      </w:rPr>
                    </w:rPrChange>
                  </w:rPr>
                  <m:t>-</m:t>
                </m:r>
                <m:acc>
                  <m:accPr>
                    <m:ctrlPr>
                      <w:ins w:id="804" w:author="Zhe Liu" w:date="2024-10-11T14:43:00Z" w16du:dateUtc="2024-10-11T06:43:00Z">
                        <w:rPr>
                          <w:rFonts w:ascii="Cambria Math" w:hAnsi="Cambria Math"/>
                          <w:sz w:val="24"/>
                          <w:szCs w:val="24"/>
                          <w:rPrChange w:id="805" w:author="Zhe Liu" w:date="2024-10-12T14:58:00Z" w16du:dateUtc="2024-10-12T06:58:00Z">
                            <w:rPr>
                              <w:rFonts w:ascii="Cambria Math" w:hAnsi="Cambria Math"/>
                            </w:rPr>
                          </w:rPrChange>
                        </w:rPr>
                      </w:ins>
                    </m:ctrlPr>
                  </m:accPr>
                  <m:e>
                    <m:r>
                      <w:rPr>
                        <w:rFonts w:ascii="Cambria Math" w:hAnsi="Cambria Math"/>
                        <w:sz w:val="24"/>
                        <w:szCs w:val="24"/>
                        <w:rPrChange w:id="806" w:author="Zhe Liu" w:date="2024-10-12T14:58:00Z" w16du:dateUtc="2024-10-12T06:58:00Z">
                          <w:rPr>
                            <w:rFonts w:ascii="Cambria Math" w:hAnsi="Cambria Math"/>
                          </w:rPr>
                        </w:rPrChange>
                      </w:rPr>
                      <m:t>Y</m:t>
                    </m:r>
                  </m:e>
                </m:acc>
                <m:d>
                  <m:dPr>
                    <m:ctrlPr>
                      <w:ins w:id="807" w:author="Zhe Liu" w:date="2024-10-11T14:43:00Z" w16du:dateUtc="2024-10-11T06:43:00Z">
                        <w:rPr>
                          <w:rFonts w:ascii="Cambria Math" w:hAnsi="Cambria Math"/>
                          <w:i/>
                          <w:sz w:val="24"/>
                          <w:szCs w:val="24"/>
                          <w:rPrChange w:id="808" w:author="Zhe Liu" w:date="2024-10-12T14:58:00Z" w16du:dateUtc="2024-10-12T06:58:00Z">
                            <w:rPr>
                              <w:rFonts w:ascii="Cambria Math" w:hAnsi="Cambria Math"/>
                              <w:i/>
                            </w:rPr>
                          </w:rPrChange>
                        </w:rPr>
                      </w:ins>
                    </m:ctrlPr>
                  </m:dPr>
                  <m:e>
                    <m:r>
                      <w:rPr>
                        <w:rFonts w:ascii="Cambria Math" w:hAnsi="Cambria Math"/>
                        <w:sz w:val="24"/>
                        <w:szCs w:val="24"/>
                        <w:rPrChange w:id="809" w:author="Zhe Liu" w:date="2024-10-12T14:58:00Z" w16du:dateUtc="2024-10-12T06:58:00Z">
                          <w:rPr>
                            <w:rFonts w:ascii="Cambria Math" w:hAnsi="Cambria Math"/>
                          </w:rPr>
                        </w:rPrChange>
                      </w:rPr>
                      <m:t>x</m:t>
                    </m:r>
                  </m:e>
                </m:d>
                <m:r>
                  <w:rPr>
                    <w:rFonts w:ascii="Cambria Math" w:hAnsi="Cambria Math"/>
                    <w:sz w:val="24"/>
                    <w:szCs w:val="24"/>
                    <w:rPrChange w:id="810" w:author="Zhe Liu" w:date="2024-10-12T14:58:00Z" w16du:dateUtc="2024-10-12T06:58:00Z">
                      <w:rPr>
                        <w:rFonts w:ascii="Cambria Math" w:hAnsi="Cambria Math"/>
                      </w:rPr>
                    </w:rPrChange>
                  </w:rPr>
                  <m:t>,0)</m:t>
                </m:r>
              </m:e>
            </m:func>
            <m:ctrlPr>
              <w:ins w:id="811" w:author="Zhe Liu" w:date="2024-10-11T14:43:00Z" w16du:dateUtc="2024-10-11T06:43:00Z">
                <w:rPr>
                  <w:rFonts w:ascii="Cambria Math" w:hAnsi="Cambria Math"/>
                  <w:i/>
                  <w:sz w:val="24"/>
                  <w:szCs w:val="24"/>
                  <w:rPrChange w:id="812" w:author="Zhe Liu" w:date="2024-10-12T14:58:00Z" w16du:dateUtc="2024-10-12T06:58:00Z">
                    <w:rPr>
                      <w:rFonts w:ascii="Cambria Math" w:hAnsi="Cambria Math"/>
                      <w:i/>
                    </w:rPr>
                  </w:rPrChange>
                </w:rPr>
              </w:ins>
            </m:ctrlPr>
          </m:e>
        </m:d>
        <m:r>
          <w:rPr>
            <w:rFonts w:ascii="Cambria Math" w:hAnsi="Cambria Math"/>
            <w:sz w:val="24"/>
            <w:szCs w:val="24"/>
            <w:rPrChange w:id="813" w:author="Zhe Liu" w:date="2024-10-12T14:58:00Z" w16du:dateUtc="2024-10-12T06:58:00Z">
              <w:rPr>
                <w:rFonts w:ascii="Cambria Math" w:hAnsi="Cambria Math"/>
              </w:rPr>
            </w:rPrChange>
          </w:rPr>
          <m:t>.</m:t>
        </m:r>
      </m:oMath>
      <w:r w:rsidR="00CA34A7" w:rsidRPr="00073AF2">
        <w:rPr>
          <w:rFonts w:hint="eastAsia"/>
          <w:sz w:val="24"/>
          <w:szCs w:val="24"/>
          <w:rPrChange w:id="814" w:author="Zhe Liu" w:date="2024-10-12T14:58:00Z" w16du:dateUtc="2024-10-12T06:58:00Z">
            <w:rPr>
              <w:rFonts w:hint="eastAsia"/>
            </w:rPr>
          </w:rPrChange>
        </w:rPr>
        <w:t xml:space="preserve"> </w:t>
      </w:r>
    </w:p>
    <w:p w14:paraId="3286E930" w14:textId="6C582F8E" w:rsidR="000620E2" w:rsidRPr="00073AF2" w:rsidRDefault="00307CE5" w:rsidP="00943CB1">
      <w:pPr>
        <w:ind w:firstLine="420"/>
        <w:rPr>
          <w:rFonts w:eastAsiaTheme="minorEastAsia"/>
          <w:iCs/>
          <w:sz w:val="24"/>
          <w:szCs w:val="24"/>
          <w:rPrChange w:id="815" w:author="Zhe Liu" w:date="2024-10-12T14:58:00Z" w16du:dateUtc="2024-10-12T06:58:00Z">
            <w:rPr>
              <w:rFonts w:eastAsiaTheme="minorEastAsia"/>
              <w:iCs/>
            </w:rPr>
          </w:rPrChange>
        </w:rPr>
        <w:pPrChange w:id="816" w:author="Zhe Liu" w:date="2024-10-11T14:51:00Z" w16du:dateUtc="2024-10-11T06:51:00Z">
          <w:pPr>
            <w:ind w:left="420" w:firstLine="420"/>
          </w:pPr>
        </w:pPrChange>
      </w:pPr>
      <w:r w:rsidRPr="00073AF2">
        <w:rPr>
          <w:sz w:val="24"/>
          <w:szCs w:val="24"/>
          <w:rPrChange w:id="817" w:author="Zhe Liu" w:date="2024-10-12T14:58:00Z" w16du:dateUtc="2024-10-12T06:58:00Z">
            <w:rPr/>
          </w:rPrChange>
        </w:rPr>
        <w:t>By calculating the transfer weight, we can guide the ranking optimization tasks to take further steps, thus realizing the transfer of tasks from source to target.</w:t>
      </w:r>
    </w:p>
    <w:p w14:paraId="51D68A33" w14:textId="51DF3A8A" w:rsidR="0022198D" w:rsidRDefault="002D3914" w:rsidP="006A49AE">
      <w:pPr>
        <w:pStyle w:val="Heading1"/>
      </w:pPr>
      <w:commentRangeStart w:id="818"/>
      <w:r>
        <w:t>D</w:t>
      </w:r>
      <w:r>
        <w:rPr>
          <w:rFonts w:hint="eastAsia"/>
        </w:rPr>
        <w:t>emonstration</w:t>
      </w:r>
      <w:commentRangeEnd w:id="818"/>
      <w:r w:rsidR="002D3DF2">
        <w:rPr>
          <w:rStyle w:val="CommentReference"/>
          <w:b w:val="0"/>
          <w:bCs w:val="0"/>
          <w:kern w:val="2"/>
        </w:rPr>
        <w:commentReference w:id="818"/>
      </w:r>
    </w:p>
    <w:p w14:paraId="29E6F1DB" w14:textId="4E60B6A6" w:rsidR="0084420D" w:rsidRPr="00014195" w:rsidRDefault="003E5D5A" w:rsidP="00864A34">
      <w:pPr>
        <w:ind w:firstLine="420"/>
        <w:rPr>
          <w:sz w:val="24"/>
          <w:szCs w:val="24"/>
          <w:rPrChange w:id="819" w:author="Zhe Liu" w:date="2024-10-12T16:42:00Z" w16du:dateUtc="2024-10-12T08:42:00Z">
            <w:rPr/>
          </w:rPrChange>
        </w:rPr>
      </w:pPr>
      <w:r w:rsidRPr="00014195">
        <w:rPr>
          <w:sz w:val="24"/>
          <w:szCs w:val="24"/>
          <w:rPrChange w:id="820" w:author="Zhe Liu" w:date="2024-10-12T16:42:00Z" w16du:dateUtc="2024-10-12T08:42:00Z">
            <w:rPr/>
          </w:rPrChange>
        </w:rPr>
        <w:t>Here, we demonstrate the effectiveness of our method using the Goldstein-Price function (2-dimensional), a well-known benchmark function characterized by multiple local minima and one global minimum. To better mimic the conditions encountered in material data optimization, we generated a dataset of 2,500 function values by sampling each dimension at 50 intervals. The input variables (x) were normalized using min-max scaling, and the output values (y) were logarithmically transformed to prepare the data for subsequent experiments and evaluations.</w:t>
      </w:r>
    </w:p>
    <w:p w14:paraId="3C75127E" w14:textId="6356BB33" w:rsidR="008E1493" w:rsidRDefault="00C4283B" w:rsidP="00943CB1">
      <w:pPr>
        <w:pStyle w:val="Heading2"/>
        <w:ind w:left="565"/>
        <w:rPr>
          <w:rFonts w:ascii="Times New Roman" w:hAnsi="Times New Roman"/>
        </w:rPr>
        <w:pPrChange w:id="821" w:author="Zhe Liu" w:date="2024-10-11T14:46:00Z" w16du:dateUtc="2024-10-11T06:46:00Z">
          <w:pPr>
            <w:pStyle w:val="Heading2"/>
          </w:pPr>
        </w:pPrChange>
      </w:pPr>
      <w:bookmarkStart w:id="822" w:name="_Hlk173172962"/>
      <w:r w:rsidRPr="00977A87">
        <w:t>Euclidean</w:t>
      </w:r>
      <w:r>
        <w:rPr>
          <w:rFonts w:hint="eastAsia"/>
        </w:rPr>
        <w:t xml:space="preserve"> </w:t>
      </w:r>
      <w:r w:rsidRPr="00977A87">
        <w:t>distance</w:t>
      </w:r>
      <w:r>
        <w:rPr>
          <w:rFonts w:hint="eastAsia"/>
        </w:rPr>
        <w:t xml:space="preserve"> </w:t>
      </w:r>
      <w:r w:rsidRPr="00977A87">
        <w:t>sampling</w:t>
      </w:r>
      <w:r>
        <w:tab/>
      </w:r>
    </w:p>
    <w:bookmarkEnd w:id="822"/>
    <w:p w14:paraId="205813F9" w14:textId="1F616705" w:rsidR="00734795" w:rsidRPr="00014195" w:rsidRDefault="003E5D5A" w:rsidP="00943CB1">
      <w:pPr>
        <w:ind w:firstLine="426"/>
        <w:rPr>
          <w:sz w:val="24"/>
          <w:szCs w:val="24"/>
          <w:rPrChange w:id="823" w:author="Zhe Liu" w:date="2024-10-12T16:42:00Z" w16du:dateUtc="2024-10-12T08:42:00Z">
            <w:rPr/>
          </w:rPrChange>
        </w:rPr>
        <w:pPrChange w:id="824" w:author="Zhe Liu" w:date="2024-10-11T14:46:00Z" w16du:dateUtc="2024-10-11T06:46:00Z">
          <w:pPr>
            <w:ind w:left="420" w:firstLine="420"/>
          </w:pPr>
        </w:pPrChange>
      </w:pPr>
      <w:r w:rsidRPr="00014195">
        <w:rPr>
          <w:sz w:val="24"/>
          <w:szCs w:val="24"/>
          <w:rPrChange w:id="825" w:author="Zhe Liu" w:date="2024-10-12T16:42:00Z" w16du:dateUtc="2024-10-12T08:42:00Z">
            <w:rPr/>
          </w:rPrChange>
        </w:rPr>
        <w:t xml:space="preserve">To analyze the modeling and optimization performance of </w:t>
      </w:r>
      <w:del w:id="826" w:author="Zhe Liu" w:date="2024-10-11T16:45:00Z" w16du:dateUtc="2024-10-11T08:45:00Z">
        <w:r w:rsidR="000F44F7" w:rsidRPr="00014195" w:rsidDel="00CE7C32">
          <w:rPr>
            <w:rFonts w:hint="eastAsia"/>
            <w:sz w:val="24"/>
            <w:szCs w:val="24"/>
            <w:rPrChange w:id="827" w:author="Zhe Liu" w:date="2024-10-12T16:42:00Z" w16du:dateUtc="2024-10-12T08:42:00Z">
              <w:rPr>
                <w:rFonts w:hint="eastAsia"/>
              </w:rPr>
            </w:rPrChange>
          </w:rPr>
          <w:delText>R</w:delText>
        </w:r>
      </w:del>
      <w:ins w:id="828" w:author="Zhe Liu" w:date="2024-10-11T16:45:00Z" w16du:dateUtc="2024-10-11T08:45:00Z">
        <w:r w:rsidR="00CE7C32" w:rsidRPr="00014195">
          <w:rPr>
            <w:rFonts w:hint="eastAsia"/>
            <w:sz w:val="24"/>
            <w:szCs w:val="24"/>
            <w:rPrChange w:id="829" w:author="Zhe Liu" w:date="2024-10-12T16:42:00Z" w16du:dateUtc="2024-10-12T08:42:00Z">
              <w:rPr>
                <w:rFonts w:hint="eastAsia"/>
              </w:rPr>
            </w:rPrChange>
          </w:rPr>
          <w:t>r</w:t>
        </w:r>
      </w:ins>
      <w:r w:rsidR="000F44F7" w:rsidRPr="00014195">
        <w:rPr>
          <w:rFonts w:hint="eastAsia"/>
          <w:sz w:val="24"/>
          <w:szCs w:val="24"/>
          <w:rPrChange w:id="830" w:author="Zhe Liu" w:date="2024-10-12T16:42:00Z" w16du:dateUtc="2024-10-12T08:42:00Z">
            <w:rPr>
              <w:rFonts w:hint="eastAsia"/>
            </w:rPr>
          </w:rPrChange>
        </w:rPr>
        <w:t>andom</w:t>
      </w:r>
      <w:r w:rsidRPr="00014195">
        <w:rPr>
          <w:sz w:val="24"/>
          <w:szCs w:val="24"/>
          <w:rPrChange w:id="831" w:author="Zhe Liu" w:date="2024-10-12T16:42:00Z" w16du:dateUtc="2024-10-12T08:42:00Z">
            <w:rPr/>
          </w:rPrChange>
        </w:rPr>
        <w:t>, LHS</w:t>
      </w:r>
      <w:r w:rsidR="005E0285" w:rsidRPr="00014195">
        <w:rPr>
          <w:sz w:val="24"/>
          <w:szCs w:val="24"/>
          <w:rPrChange w:id="832" w:author="Zhe Liu" w:date="2024-10-12T16:42:00Z" w16du:dateUtc="2024-10-12T08:42:00Z">
            <w:rPr/>
          </w:rPrChange>
        </w:rPr>
        <w:t>,</w:t>
      </w:r>
      <w:r w:rsidR="00F25C91" w:rsidRPr="00014195">
        <w:rPr>
          <w:rFonts w:hint="eastAsia"/>
          <w:sz w:val="24"/>
          <w:szCs w:val="24"/>
          <w:rPrChange w:id="833" w:author="Zhe Liu" w:date="2024-10-12T16:42:00Z" w16du:dateUtc="2024-10-12T08:42:00Z">
            <w:rPr>
              <w:rFonts w:hint="eastAsia"/>
            </w:rPr>
          </w:rPrChange>
        </w:rPr>
        <w:t xml:space="preserve"> </w:t>
      </w:r>
      <w:r w:rsidRPr="00014195">
        <w:rPr>
          <w:sz w:val="24"/>
          <w:szCs w:val="24"/>
          <w:rPrChange w:id="834" w:author="Zhe Liu" w:date="2024-10-12T16:42:00Z" w16du:dateUtc="2024-10-12T08:42:00Z">
            <w:rPr/>
          </w:rPrChange>
        </w:rPr>
        <w:t>and SE, we first extract</w:t>
      </w:r>
      <w:ins w:id="835" w:author="Zhe Liu" w:date="2024-10-11T23:27:00Z" w16du:dateUtc="2024-10-11T15:27:00Z">
        <w:r w:rsidR="002D3DF2" w:rsidRPr="00014195">
          <w:rPr>
            <w:sz w:val="24"/>
            <w:szCs w:val="24"/>
            <w:rPrChange w:id="836" w:author="Zhe Liu" w:date="2024-10-12T16:42:00Z" w16du:dateUtc="2024-10-12T08:42:00Z">
              <w:rPr/>
            </w:rPrChange>
          </w:rPr>
          <w:t>ed</w:t>
        </w:r>
      </w:ins>
      <w:r w:rsidRPr="00014195">
        <w:rPr>
          <w:sz w:val="24"/>
          <w:szCs w:val="24"/>
          <w:rPrChange w:id="837" w:author="Zhe Liu" w:date="2024-10-12T16:42:00Z" w16du:dateUtc="2024-10-12T08:42:00Z">
            <w:rPr/>
          </w:rPrChange>
        </w:rPr>
        <w:t xml:space="preserve"> 20 samples from the dataset using different methods to build Gaussian Process Regression (GPR) models. We then visualize the sample locations</w:t>
      </w:r>
      <w:ins w:id="838" w:author="Zhe Liu" w:date="2024-10-11T23:25:00Z" w16du:dateUtc="2024-10-11T15:25:00Z">
        <w:r w:rsidR="002D3DF2" w:rsidRPr="00014195">
          <w:rPr>
            <w:sz w:val="24"/>
            <w:szCs w:val="24"/>
            <w:rPrChange w:id="839" w:author="Zhe Liu" w:date="2024-10-12T16:42:00Z" w16du:dateUtc="2024-10-12T08:42:00Z">
              <w:rPr/>
            </w:rPrChange>
          </w:rPr>
          <w:t xml:space="preserve"> </w:t>
        </w:r>
        <w:r w:rsidR="002D3DF2" w:rsidRPr="00014195">
          <w:rPr>
            <w:sz w:val="24"/>
            <w:szCs w:val="24"/>
            <w:highlight w:val="yellow"/>
            <w:rPrChange w:id="840" w:author="Zhe Liu" w:date="2024-10-12T16:42:00Z" w16du:dateUtc="2024-10-12T08:42:00Z">
              <w:rPr/>
            </w:rPrChange>
          </w:rPr>
          <w:t>(?)</w:t>
        </w:r>
      </w:ins>
      <w:r w:rsidRPr="00014195">
        <w:rPr>
          <w:sz w:val="24"/>
          <w:szCs w:val="24"/>
          <w:rPrChange w:id="841" w:author="Zhe Liu" w:date="2024-10-12T16:42:00Z" w16du:dateUtc="2024-10-12T08:42:00Z">
            <w:rPr/>
          </w:rPrChange>
        </w:rPr>
        <w:t xml:space="preserve"> and the predictive performance of the models. Following this, we incrementally increase the number of samples and compare the changes in the Spearman coefficient across different sampling methods. The Spearman coefficient, which ranges from -1 to 1, measures the strength and direction of monotonic relationships between variables. Finally, we determine an appropriate number of initial sampling points to establish the initial model, and based on this, we utilize the Expected Improvement (EI) acquisition function to perform Bayesian Optimization (BO). This approach allows us to investigate how different sampling methods influence the subsequent performance of BO.</w:t>
      </w:r>
    </w:p>
    <w:p w14:paraId="358C561C" w14:textId="4E478226" w:rsidR="00206A4D" w:rsidRDefault="008A5D58" w:rsidP="00211688">
      <w:r w:rsidRPr="008A5D58">
        <w:rPr>
          <w:noProof/>
        </w:rPr>
        <w:lastRenderedPageBreak/>
        <w:drawing>
          <wp:inline distT="0" distB="0" distL="0" distR="0" wp14:anchorId="2858BAB5" wp14:editId="3B61F1F6">
            <wp:extent cx="5274000" cy="5141928"/>
            <wp:effectExtent l="0" t="0" r="3175" b="1905"/>
            <wp:docPr id="82101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1200" name=""/>
                    <pic:cNvPicPr/>
                  </pic:nvPicPr>
                  <pic:blipFill>
                    <a:blip r:embed="rId13"/>
                    <a:stretch>
                      <a:fillRect/>
                    </a:stretch>
                  </pic:blipFill>
                  <pic:spPr>
                    <a:xfrm>
                      <a:off x="0" y="0"/>
                      <a:ext cx="5274000" cy="5141928"/>
                    </a:xfrm>
                    <a:prstGeom prst="rect">
                      <a:avLst/>
                    </a:prstGeom>
                  </pic:spPr>
                </pic:pic>
              </a:graphicData>
            </a:graphic>
          </wp:inline>
        </w:drawing>
      </w:r>
    </w:p>
    <w:p w14:paraId="7DBB027B" w14:textId="33FB2C1E" w:rsidR="002A3126" w:rsidRPr="00F00553" w:rsidRDefault="00B769B0" w:rsidP="00943CB1">
      <w:pPr>
        <w:rPr>
          <w:noProof/>
          <w:rPrChange w:id="842" w:author="Zhe Liu" w:date="2024-10-11T16:57:00Z" w16du:dateUtc="2024-10-11T08:57:00Z">
            <w:rPr>
              <w:noProof/>
              <w:sz w:val="18"/>
              <w:szCs w:val="18"/>
            </w:rPr>
          </w:rPrChange>
        </w:rPr>
        <w:pPrChange w:id="843" w:author="Zhe Liu" w:date="2024-10-11T14:50:00Z" w16du:dateUtc="2024-10-11T06:50:00Z">
          <w:pPr>
            <w:ind w:left="420" w:firstLine="420"/>
            <w:jc w:val="center"/>
          </w:pPr>
        </w:pPrChange>
      </w:pPr>
      <w:commentRangeStart w:id="844"/>
      <w:commentRangeStart w:id="845"/>
      <w:commentRangeStart w:id="846"/>
      <w:r w:rsidRPr="00F00553">
        <w:rPr>
          <w:b/>
          <w:bCs/>
          <w:noProof/>
          <w:rPrChange w:id="847" w:author="Zhe Liu" w:date="2024-10-11T16:57:00Z" w16du:dateUtc="2024-10-11T08:57:00Z">
            <w:rPr>
              <w:b/>
              <w:bCs/>
              <w:noProof/>
              <w:sz w:val="18"/>
              <w:szCs w:val="18"/>
            </w:rPr>
          </w:rPrChange>
        </w:rPr>
        <w:t>Figure 2</w:t>
      </w:r>
      <w:commentRangeEnd w:id="844"/>
      <w:r w:rsidR="00CE7C32" w:rsidRPr="00F00553">
        <w:rPr>
          <w:rStyle w:val="CommentReference"/>
          <w:sz w:val="21"/>
          <w:szCs w:val="21"/>
          <w:rPrChange w:id="848" w:author="Zhe Liu" w:date="2024-10-11T16:57:00Z" w16du:dateUtc="2024-10-11T08:57:00Z">
            <w:rPr>
              <w:rStyle w:val="CommentReference"/>
            </w:rPr>
          </w:rPrChange>
        </w:rPr>
        <w:commentReference w:id="844"/>
      </w:r>
      <w:commentRangeEnd w:id="845"/>
      <w:r w:rsidR="00CE7C32" w:rsidRPr="00F00553">
        <w:rPr>
          <w:rStyle w:val="CommentReference"/>
          <w:sz w:val="21"/>
          <w:szCs w:val="21"/>
          <w:rPrChange w:id="849" w:author="Zhe Liu" w:date="2024-10-11T16:57:00Z" w16du:dateUtc="2024-10-11T08:57:00Z">
            <w:rPr>
              <w:rStyle w:val="CommentReference"/>
            </w:rPr>
          </w:rPrChange>
        </w:rPr>
        <w:commentReference w:id="845"/>
      </w:r>
      <w:commentRangeEnd w:id="846"/>
      <w:r w:rsidR="00597575" w:rsidRPr="00F00553">
        <w:rPr>
          <w:rStyle w:val="CommentReference"/>
          <w:sz w:val="21"/>
          <w:szCs w:val="21"/>
          <w:rPrChange w:id="850" w:author="Zhe Liu" w:date="2024-10-11T16:57:00Z" w16du:dateUtc="2024-10-11T08:57:00Z">
            <w:rPr>
              <w:rStyle w:val="CommentReference"/>
            </w:rPr>
          </w:rPrChange>
        </w:rPr>
        <w:commentReference w:id="846"/>
      </w:r>
      <w:r w:rsidRPr="00F00553">
        <w:rPr>
          <w:b/>
          <w:bCs/>
          <w:noProof/>
          <w:rPrChange w:id="851" w:author="Zhe Liu" w:date="2024-10-11T16:57:00Z" w16du:dateUtc="2024-10-11T08:57:00Z">
            <w:rPr>
              <w:b/>
              <w:bCs/>
              <w:noProof/>
              <w:sz w:val="18"/>
              <w:szCs w:val="18"/>
            </w:rPr>
          </w:rPrChange>
        </w:rPr>
        <w:t xml:space="preserve">: Evaluation of </w:t>
      </w:r>
      <w:r w:rsidRPr="00F00553">
        <w:rPr>
          <w:rFonts w:hint="eastAsia"/>
          <w:b/>
          <w:bCs/>
          <w:noProof/>
          <w:rPrChange w:id="852" w:author="Zhe Liu" w:date="2024-10-11T16:57:00Z" w16du:dateUtc="2024-10-11T08:57:00Z">
            <w:rPr>
              <w:rFonts w:hint="eastAsia"/>
              <w:b/>
              <w:bCs/>
              <w:noProof/>
              <w:sz w:val="18"/>
              <w:szCs w:val="18"/>
            </w:rPr>
          </w:rPrChange>
        </w:rPr>
        <w:t>s</w:t>
      </w:r>
      <w:r w:rsidRPr="00F00553">
        <w:rPr>
          <w:b/>
          <w:bCs/>
          <w:noProof/>
          <w:rPrChange w:id="853" w:author="Zhe Liu" w:date="2024-10-11T16:57:00Z" w16du:dateUtc="2024-10-11T08:57:00Z">
            <w:rPr>
              <w:b/>
              <w:bCs/>
              <w:noProof/>
              <w:sz w:val="18"/>
              <w:szCs w:val="18"/>
            </w:rPr>
          </w:rPrChange>
        </w:rPr>
        <w:t xml:space="preserve">ampling </w:t>
      </w:r>
      <w:r w:rsidRPr="00F00553">
        <w:rPr>
          <w:rFonts w:hint="eastAsia"/>
          <w:b/>
          <w:bCs/>
          <w:noProof/>
          <w:rPrChange w:id="854" w:author="Zhe Liu" w:date="2024-10-11T16:57:00Z" w16du:dateUtc="2024-10-11T08:57:00Z">
            <w:rPr>
              <w:rFonts w:hint="eastAsia"/>
              <w:b/>
              <w:bCs/>
              <w:noProof/>
              <w:sz w:val="18"/>
              <w:szCs w:val="18"/>
            </w:rPr>
          </w:rPrChange>
        </w:rPr>
        <w:t xml:space="preserve">strategies </w:t>
      </w:r>
      <w:r w:rsidRPr="00F00553">
        <w:rPr>
          <w:b/>
          <w:bCs/>
          <w:noProof/>
          <w:rPrChange w:id="855" w:author="Zhe Liu" w:date="2024-10-11T16:57:00Z" w16du:dateUtc="2024-10-11T08:57:00Z">
            <w:rPr>
              <w:b/>
              <w:bCs/>
              <w:noProof/>
              <w:sz w:val="18"/>
              <w:szCs w:val="18"/>
            </w:rPr>
          </w:rPrChange>
        </w:rPr>
        <w:t xml:space="preserve">on Goldstein-Price function. </w:t>
      </w:r>
      <w:r w:rsidRPr="00F00553">
        <w:rPr>
          <w:noProof/>
          <w:rPrChange w:id="856" w:author="Zhe Liu" w:date="2024-10-11T16:57:00Z" w16du:dateUtc="2024-10-11T08:57:00Z">
            <w:rPr>
              <w:noProof/>
              <w:sz w:val="18"/>
              <w:szCs w:val="18"/>
            </w:rPr>
          </w:rPrChange>
        </w:rPr>
        <w:t>(a) Visualization of sample distributions and Gaussian process (GP) model prediction</w:t>
      </w:r>
      <w:del w:id="857" w:author="Zhe Liu" w:date="2024-10-11T14:53:00Z" w16du:dateUtc="2024-10-11T06:53:00Z">
        <w:r w:rsidRPr="00F00553" w:rsidDel="00943CB1">
          <w:rPr>
            <w:noProof/>
            <w:rPrChange w:id="858" w:author="Zhe Liu" w:date="2024-10-11T16:57:00Z" w16du:dateUtc="2024-10-11T08:57:00Z">
              <w:rPr>
                <w:noProof/>
                <w:sz w:val="18"/>
                <w:szCs w:val="18"/>
              </w:rPr>
            </w:rPrChange>
          </w:rPr>
          <w:delText>s</w:delText>
        </w:r>
      </w:del>
      <w:r w:rsidRPr="00F00553">
        <w:rPr>
          <w:noProof/>
          <w:rPrChange w:id="859" w:author="Zhe Liu" w:date="2024-10-11T16:57:00Z" w16du:dateUtc="2024-10-11T08:57:00Z">
            <w:rPr>
              <w:noProof/>
              <w:sz w:val="18"/>
              <w:szCs w:val="18"/>
            </w:rPr>
          </w:rPrChange>
        </w:rPr>
        <w:t xml:space="preserve"> employing various sampling methods. The leftmost panel depicts the actual distribution of the target function, whereas the subsequent panels display the GP model forecasts using </w:t>
      </w:r>
      <w:ins w:id="860" w:author="Zhe Liu" w:date="2024-10-11T16:45:00Z" w16du:dateUtc="2024-10-11T08:45:00Z">
        <w:r w:rsidR="00CE7C32" w:rsidRPr="00F00553">
          <w:rPr>
            <w:rFonts w:hint="eastAsia"/>
            <w:noProof/>
            <w:rPrChange w:id="861" w:author="Zhe Liu" w:date="2024-10-11T16:57:00Z" w16du:dateUtc="2024-10-11T08:57:00Z">
              <w:rPr>
                <w:rFonts w:hint="eastAsia"/>
                <w:noProof/>
                <w:sz w:val="18"/>
                <w:szCs w:val="18"/>
              </w:rPr>
            </w:rPrChange>
          </w:rPr>
          <w:t>r</w:t>
        </w:r>
      </w:ins>
      <w:del w:id="862" w:author="Zhe Liu" w:date="2024-10-11T16:45:00Z" w16du:dateUtc="2024-10-11T08:45:00Z">
        <w:r w:rsidRPr="00F00553" w:rsidDel="00CE7C32">
          <w:rPr>
            <w:noProof/>
            <w:rPrChange w:id="863" w:author="Zhe Liu" w:date="2024-10-11T16:57:00Z" w16du:dateUtc="2024-10-11T08:57:00Z">
              <w:rPr>
                <w:noProof/>
                <w:sz w:val="18"/>
                <w:szCs w:val="18"/>
              </w:rPr>
            </w:rPrChange>
          </w:rPr>
          <w:delText>R</w:delText>
        </w:r>
      </w:del>
      <w:r w:rsidRPr="00F00553">
        <w:rPr>
          <w:noProof/>
          <w:rPrChange w:id="864" w:author="Zhe Liu" w:date="2024-10-11T16:57:00Z" w16du:dateUtc="2024-10-11T08:57:00Z">
            <w:rPr>
              <w:noProof/>
              <w:sz w:val="18"/>
              <w:szCs w:val="18"/>
            </w:rPr>
          </w:rPrChange>
        </w:rPr>
        <w:t>andom, LHS</w:t>
      </w:r>
      <w:r w:rsidR="006E6BAF" w:rsidRPr="00F00553">
        <w:rPr>
          <w:noProof/>
          <w:rPrChange w:id="865" w:author="Zhe Liu" w:date="2024-10-11T16:57:00Z" w16du:dateUtc="2024-10-11T08:57:00Z">
            <w:rPr>
              <w:noProof/>
              <w:sz w:val="18"/>
              <w:szCs w:val="18"/>
            </w:rPr>
          </w:rPrChange>
        </w:rPr>
        <w:t>,</w:t>
      </w:r>
      <w:r w:rsidRPr="00F00553">
        <w:rPr>
          <w:rFonts w:hint="eastAsia"/>
          <w:noProof/>
          <w:rPrChange w:id="866" w:author="Zhe Liu" w:date="2024-10-11T16:57:00Z" w16du:dateUtc="2024-10-11T08:57:00Z">
            <w:rPr>
              <w:rFonts w:hint="eastAsia"/>
              <w:noProof/>
              <w:sz w:val="18"/>
              <w:szCs w:val="18"/>
            </w:rPr>
          </w:rPrChange>
        </w:rPr>
        <w:t xml:space="preserve"> and </w:t>
      </w:r>
      <w:r w:rsidRPr="00F00553">
        <w:rPr>
          <w:rFonts w:hint="eastAsia"/>
          <w:noProof/>
          <w:highlight w:val="yellow"/>
          <w:rPrChange w:id="867" w:author="Zhe Liu" w:date="2024-10-11T18:12:00Z" w16du:dateUtc="2024-10-11T10:12:00Z">
            <w:rPr>
              <w:rFonts w:hint="eastAsia"/>
              <w:noProof/>
              <w:sz w:val="18"/>
              <w:szCs w:val="18"/>
            </w:rPr>
          </w:rPrChange>
        </w:rPr>
        <w:t>SE</w:t>
      </w:r>
      <w:r w:rsidRPr="00F00553">
        <w:rPr>
          <w:noProof/>
          <w:rPrChange w:id="868" w:author="Zhe Liu" w:date="2024-10-11T16:57:00Z" w16du:dateUtc="2024-10-11T08:57:00Z">
            <w:rPr>
              <w:noProof/>
              <w:sz w:val="18"/>
              <w:szCs w:val="18"/>
            </w:rPr>
          </w:rPrChange>
        </w:rPr>
        <w:t xml:space="preserve"> with an initial sample size of 20. (b) Analysis of Spearman's correlation across </w:t>
      </w:r>
      <w:ins w:id="869" w:author="Zhe Liu" w:date="2024-10-12T16:43:00Z" w16du:dateUtc="2024-10-12T08:43:00Z">
        <w:r w:rsidR="00014195">
          <w:rPr>
            <w:rFonts w:hint="eastAsia"/>
            <w:noProof/>
          </w:rPr>
          <w:t xml:space="preserve">the three </w:t>
        </w:r>
      </w:ins>
      <w:r w:rsidRPr="00F00553">
        <w:rPr>
          <w:rFonts w:hint="eastAsia"/>
          <w:noProof/>
          <w:rPrChange w:id="870" w:author="Zhe Liu" w:date="2024-10-11T16:57:00Z" w16du:dateUtc="2024-10-11T08:57:00Z">
            <w:rPr>
              <w:noProof/>
              <w:sz w:val="18"/>
              <w:szCs w:val="18"/>
            </w:rPr>
          </w:rPrChange>
        </w:rPr>
        <w:t>s</w:t>
      </w:r>
      <w:r w:rsidRPr="00F00553">
        <w:rPr>
          <w:noProof/>
          <w:rPrChange w:id="871" w:author="Zhe Liu" w:date="2024-10-11T16:57:00Z" w16du:dateUtc="2024-10-11T08:57:00Z">
            <w:rPr>
              <w:noProof/>
              <w:sz w:val="18"/>
              <w:szCs w:val="18"/>
            </w:rPr>
          </w:rPrChange>
        </w:rPr>
        <w:t xml:space="preserve">ampling strategies. The left graph illustrates the correlation trends as the sample size increases among the strategies, while the right graph </w:t>
      </w:r>
      <w:del w:id="872" w:author="Zhe Liu" w:date="2024-10-11T18:12:00Z" w16du:dateUtc="2024-10-11T10:12:00Z">
        <w:r w:rsidRPr="002954AB" w:rsidDel="002954AB">
          <w:rPr>
            <w:strike/>
            <w:noProof/>
            <w:rPrChange w:id="873" w:author="Zhe Liu" w:date="2024-10-11T18:12:00Z" w16du:dateUtc="2024-10-11T10:12:00Z">
              <w:rPr>
                <w:noProof/>
                <w:sz w:val="18"/>
                <w:szCs w:val="18"/>
              </w:rPr>
            </w:rPrChange>
          </w:rPr>
          <w:delText>portrays</w:delText>
        </w:r>
        <w:r w:rsidRPr="002954AB" w:rsidDel="002954AB">
          <w:rPr>
            <w:noProof/>
            <w:rPrChange w:id="874" w:author="Zhe Liu" w:date="2024-10-11T18:12:00Z" w16du:dateUtc="2024-10-11T10:12:00Z">
              <w:rPr>
                <w:noProof/>
                <w:sz w:val="18"/>
                <w:szCs w:val="18"/>
              </w:rPr>
            </w:rPrChange>
          </w:rPr>
          <w:delText xml:space="preserve"> </w:delText>
        </w:r>
      </w:del>
      <w:ins w:id="875" w:author="Zhe Liu" w:date="2024-10-11T18:12:00Z" w16du:dateUtc="2024-10-11T10:12:00Z">
        <w:r w:rsidR="002954AB">
          <w:rPr>
            <w:rFonts w:hint="eastAsia"/>
            <w:noProof/>
          </w:rPr>
          <w:t xml:space="preserve">shows </w:t>
        </w:r>
      </w:ins>
      <w:ins w:id="876" w:author="Zhe Liu" w:date="2024-10-12T15:02:00Z" w16du:dateUtc="2024-10-12T07:02:00Z">
        <w:r w:rsidR="00073AF2">
          <w:rPr>
            <w:rFonts w:hint="eastAsia"/>
            <w:noProof/>
          </w:rPr>
          <w:t xml:space="preserve">the </w:t>
        </w:r>
      </w:ins>
      <w:del w:id="877" w:author="Zhe Liu" w:date="2024-10-12T15:01:00Z" w16du:dateUtc="2024-10-12T07:01:00Z">
        <w:r w:rsidRPr="00F00553" w:rsidDel="00073AF2">
          <w:rPr>
            <w:noProof/>
            <w:rPrChange w:id="878" w:author="Zhe Liu" w:date="2024-10-11T16:57:00Z" w16du:dateUtc="2024-10-11T08:57:00Z">
              <w:rPr>
                <w:noProof/>
                <w:sz w:val="18"/>
                <w:szCs w:val="18"/>
              </w:rPr>
            </w:rPrChange>
          </w:rPr>
          <w:delText xml:space="preserve">Spearman's correlation </w:delText>
        </w:r>
      </w:del>
      <w:del w:id="879" w:author="Zhe Liu" w:date="2024-10-12T15:00:00Z" w16du:dateUtc="2024-10-12T07:00:00Z">
        <w:r w:rsidRPr="00F00553" w:rsidDel="00073AF2">
          <w:rPr>
            <w:noProof/>
            <w:rPrChange w:id="880" w:author="Zhe Liu" w:date="2024-10-11T16:57:00Z" w16du:dateUtc="2024-10-11T08:57:00Z">
              <w:rPr>
                <w:noProof/>
                <w:sz w:val="18"/>
                <w:szCs w:val="18"/>
              </w:rPr>
            </w:rPrChange>
          </w:rPr>
          <w:delText xml:space="preserve">coefficients' </w:delText>
        </w:r>
      </w:del>
      <w:r w:rsidRPr="00F00553">
        <w:rPr>
          <w:noProof/>
          <w:rPrChange w:id="881" w:author="Zhe Liu" w:date="2024-10-11T16:57:00Z" w16du:dateUtc="2024-10-11T08:57:00Z">
            <w:rPr>
              <w:noProof/>
              <w:sz w:val="18"/>
              <w:szCs w:val="18"/>
            </w:rPr>
          </w:rPrChange>
        </w:rPr>
        <w:t>distribution</w:t>
      </w:r>
      <w:ins w:id="882" w:author="Zhe Liu" w:date="2024-10-12T15:01:00Z" w16du:dateUtc="2024-10-12T07:01:00Z">
        <w:r w:rsidR="00073AF2">
          <w:rPr>
            <w:noProof/>
          </w:rPr>
          <w:t xml:space="preserve"> of </w:t>
        </w:r>
        <w:r w:rsidR="00073AF2" w:rsidRPr="008A5AD2">
          <w:rPr>
            <w:noProof/>
          </w:rPr>
          <w:t xml:space="preserve">Spearman's correlation </w:t>
        </w:r>
        <w:r w:rsidR="00073AF2" w:rsidRPr="008A5AD2">
          <w:rPr>
            <w:noProof/>
          </w:rPr>
          <w:t>coefficients</w:t>
        </w:r>
      </w:ins>
      <w:r w:rsidRPr="00F00553">
        <w:rPr>
          <w:noProof/>
          <w:rPrChange w:id="883" w:author="Zhe Liu" w:date="2024-10-11T16:57:00Z" w16du:dateUtc="2024-10-11T08:57:00Z">
            <w:rPr>
              <w:noProof/>
              <w:sz w:val="18"/>
              <w:szCs w:val="18"/>
            </w:rPr>
          </w:rPrChange>
        </w:rPr>
        <w:t xml:space="preserve"> based on 40 independent trials with 20 samples each. (c) Comparative optimization trajectories under Bayesian optimization (BO) employing distinct initial sampling methods, alongside the statistical distribution of optimal function values achieved. The left graph details the optimization paths utilizing EI with varied </w:t>
      </w:r>
      <w:r w:rsidR="003A155A" w:rsidRPr="00F00553">
        <w:rPr>
          <w:noProof/>
          <w:rPrChange w:id="884" w:author="Zhe Liu" w:date="2024-10-11T16:57:00Z" w16du:dateUtc="2024-10-11T08:57:00Z">
            <w:rPr>
              <w:noProof/>
              <w:sz w:val="18"/>
              <w:szCs w:val="18"/>
            </w:rPr>
          </w:rPrChange>
        </w:rPr>
        <w:t xml:space="preserve">initial </w:t>
      </w:r>
      <w:r w:rsidRPr="00F00553">
        <w:rPr>
          <w:noProof/>
          <w:rPrChange w:id="885" w:author="Zhe Liu" w:date="2024-10-11T16:57:00Z" w16du:dateUtc="2024-10-11T08:57:00Z">
            <w:rPr>
              <w:noProof/>
              <w:sz w:val="18"/>
              <w:szCs w:val="18"/>
            </w:rPr>
          </w:rPrChange>
        </w:rPr>
        <w:t>sampling approaches, and the right graph showcases the distribution of minimal function values encountered over 40 trials</w:t>
      </w:r>
      <w:r w:rsidR="00BC4576" w:rsidRPr="00F00553">
        <w:rPr>
          <w:noProof/>
          <w:rPrChange w:id="886" w:author="Zhe Liu" w:date="2024-10-11T16:57:00Z" w16du:dateUtc="2024-10-11T08:57:00Z">
            <w:rPr>
              <w:noProof/>
              <w:sz w:val="18"/>
              <w:szCs w:val="18"/>
            </w:rPr>
          </w:rPrChange>
        </w:rPr>
        <w:t>.</w:t>
      </w:r>
    </w:p>
    <w:p w14:paraId="540AF22D" w14:textId="77777777" w:rsidR="00F25C91" w:rsidRPr="00B769B0" w:rsidRDefault="00F25C91" w:rsidP="002A3126">
      <w:pPr>
        <w:ind w:left="420" w:firstLine="420"/>
        <w:jc w:val="center"/>
        <w:rPr>
          <w:noProof/>
          <w:sz w:val="18"/>
          <w:szCs w:val="18"/>
        </w:rPr>
      </w:pPr>
    </w:p>
    <w:p w14:paraId="77F31388" w14:textId="55EDDF92" w:rsidR="00F25C91" w:rsidRPr="00073AF2" w:rsidRDefault="00F25C91" w:rsidP="00943CB1">
      <w:pPr>
        <w:ind w:firstLine="420"/>
        <w:rPr>
          <w:sz w:val="24"/>
          <w:szCs w:val="24"/>
          <w:rPrChange w:id="887" w:author="Zhe Liu" w:date="2024-10-12T15:03:00Z" w16du:dateUtc="2024-10-12T07:03:00Z">
            <w:rPr/>
          </w:rPrChange>
        </w:rPr>
        <w:pPrChange w:id="888" w:author="Zhe Liu" w:date="2024-10-11T14:52:00Z" w16du:dateUtc="2024-10-11T06:52:00Z">
          <w:pPr>
            <w:ind w:left="420" w:firstLine="420"/>
          </w:pPr>
        </w:pPrChange>
      </w:pPr>
      <w:r w:rsidRPr="00073AF2">
        <w:rPr>
          <w:sz w:val="24"/>
          <w:szCs w:val="24"/>
          <w:rPrChange w:id="889" w:author="Zhe Liu" w:date="2024-10-12T15:03:00Z" w16du:dateUtc="2024-10-12T07:03:00Z">
            <w:rPr/>
          </w:rPrChange>
        </w:rPr>
        <w:t>Figure 2 (a) illustrates the prediction performance of the objective function under different sampling strategies. The "Truth" plot in the top left corner represents the actual distribution of the objective function, while the other three plots show the predictions of Gaussian Process models constructed by sampling 20 points using Euclidean distance sampling (</w:t>
      </w:r>
      <w:del w:id="890" w:author="Zhe Liu" w:date="2024-10-11T16:45:00Z" w16du:dateUtc="2024-10-11T08:45:00Z">
        <w:r w:rsidRPr="00073AF2" w:rsidDel="00CE7C32">
          <w:rPr>
            <w:sz w:val="24"/>
            <w:szCs w:val="24"/>
            <w:rPrChange w:id="891" w:author="Zhe Liu" w:date="2024-10-12T15:03:00Z" w16du:dateUtc="2024-10-12T07:03:00Z">
              <w:rPr/>
            </w:rPrChange>
          </w:rPr>
          <w:delText>S</w:delText>
        </w:r>
      </w:del>
      <w:r w:rsidRPr="00073AF2">
        <w:rPr>
          <w:sz w:val="24"/>
          <w:szCs w:val="24"/>
          <w:rPrChange w:id="892" w:author="Zhe Liu" w:date="2024-10-12T15:03:00Z" w16du:dateUtc="2024-10-12T07:03:00Z">
            <w:rPr/>
          </w:rPrChange>
        </w:rPr>
        <w:t>E</w:t>
      </w:r>
      <w:ins w:id="893" w:author="Zhe Liu" w:date="2024-10-11T16:45:00Z" w16du:dateUtc="2024-10-11T08:45:00Z">
        <w:r w:rsidR="00CE7C32" w:rsidRPr="00073AF2">
          <w:rPr>
            <w:rFonts w:hint="eastAsia"/>
            <w:sz w:val="24"/>
            <w:szCs w:val="24"/>
            <w:rPrChange w:id="894" w:author="Zhe Liu" w:date="2024-10-12T15:03:00Z" w16du:dateUtc="2024-10-12T07:03:00Z">
              <w:rPr>
                <w:rFonts w:hint="eastAsia"/>
              </w:rPr>
            </w:rPrChange>
          </w:rPr>
          <w:t>DS</w:t>
        </w:r>
      </w:ins>
      <w:r w:rsidRPr="00073AF2">
        <w:rPr>
          <w:sz w:val="24"/>
          <w:szCs w:val="24"/>
          <w:rPrChange w:id="895" w:author="Zhe Liu" w:date="2024-10-12T15:03:00Z" w16du:dateUtc="2024-10-12T07:03:00Z">
            <w:rPr/>
          </w:rPrChange>
        </w:rPr>
        <w:t xml:space="preserve">), </w:t>
      </w:r>
      <w:del w:id="896" w:author="Zhe Liu" w:date="2024-10-11T16:45:00Z" w16du:dateUtc="2024-10-11T08:45:00Z">
        <w:r w:rsidR="000F44F7" w:rsidRPr="00073AF2" w:rsidDel="00CE7C32">
          <w:rPr>
            <w:rFonts w:hint="eastAsia"/>
            <w:sz w:val="24"/>
            <w:szCs w:val="24"/>
            <w:rPrChange w:id="897" w:author="Zhe Liu" w:date="2024-10-12T15:03:00Z" w16du:dateUtc="2024-10-12T07:03:00Z">
              <w:rPr>
                <w:rFonts w:hint="eastAsia"/>
              </w:rPr>
            </w:rPrChange>
          </w:rPr>
          <w:delText>R</w:delText>
        </w:r>
      </w:del>
      <w:ins w:id="898" w:author="Zhe Liu" w:date="2024-10-11T16:45:00Z" w16du:dateUtc="2024-10-11T08:45:00Z">
        <w:r w:rsidR="00CE7C32" w:rsidRPr="00073AF2">
          <w:rPr>
            <w:rFonts w:hint="eastAsia"/>
            <w:sz w:val="24"/>
            <w:szCs w:val="24"/>
            <w:rPrChange w:id="899" w:author="Zhe Liu" w:date="2024-10-12T15:03:00Z" w16du:dateUtc="2024-10-12T07:03:00Z">
              <w:rPr>
                <w:rFonts w:hint="eastAsia"/>
              </w:rPr>
            </w:rPrChange>
          </w:rPr>
          <w:t>r</w:t>
        </w:r>
      </w:ins>
      <w:r w:rsidR="000F44F7" w:rsidRPr="00073AF2">
        <w:rPr>
          <w:sz w:val="24"/>
          <w:szCs w:val="24"/>
          <w:rPrChange w:id="900" w:author="Zhe Liu" w:date="2024-10-12T15:03:00Z" w16du:dateUtc="2024-10-12T07:03:00Z">
            <w:rPr/>
          </w:rPrChange>
        </w:rPr>
        <w:t>andom</w:t>
      </w:r>
      <w:r w:rsidRPr="00073AF2">
        <w:rPr>
          <w:sz w:val="24"/>
          <w:szCs w:val="24"/>
          <w:rPrChange w:id="901" w:author="Zhe Liu" w:date="2024-10-12T15:03:00Z" w16du:dateUtc="2024-10-12T07:03:00Z">
            <w:rPr/>
          </w:rPrChange>
        </w:rPr>
        <w:t xml:space="preserve"> sampling</w:t>
      </w:r>
      <w:del w:id="902" w:author="Zhe Liu" w:date="2024-10-11T16:45:00Z" w16du:dateUtc="2024-10-11T08:45:00Z">
        <w:r w:rsidRPr="00073AF2" w:rsidDel="00CE7C32">
          <w:rPr>
            <w:sz w:val="24"/>
            <w:szCs w:val="24"/>
            <w:rPrChange w:id="903" w:author="Zhe Liu" w:date="2024-10-12T15:03:00Z" w16du:dateUtc="2024-10-12T07:03:00Z">
              <w:rPr/>
            </w:rPrChange>
          </w:rPr>
          <w:delText xml:space="preserve"> (</w:delText>
        </w:r>
        <w:r w:rsidR="000F44F7" w:rsidRPr="00073AF2" w:rsidDel="00CE7C32">
          <w:rPr>
            <w:sz w:val="24"/>
            <w:szCs w:val="24"/>
            <w:rPrChange w:id="904" w:author="Zhe Liu" w:date="2024-10-12T15:03:00Z" w16du:dateUtc="2024-10-12T07:03:00Z">
              <w:rPr/>
            </w:rPrChange>
          </w:rPr>
          <w:delText>Random</w:delText>
        </w:r>
        <w:r w:rsidRPr="00073AF2" w:rsidDel="00CE7C32">
          <w:rPr>
            <w:sz w:val="24"/>
            <w:szCs w:val="24"/>
            <w:rPrChange w:id="905" w:author="Zhe Liu" w:date="2024-10-12T15:03:00Z" w16du:dateUtc="2024-10-12T07:03:00Z">
              <w:rPr/>
            </w:rPrChange>
          </w:rPr>
          <w:delText>)</w:delText>
        </w:r>
      </w:del>
      <w:r w:rsidRPr="00073AF2">
        <w:rPr>
          <w:sz w:val="24"/>
          <w:szCs w:val="24"/>
          <w:rPrChange w:id="906" w:author="Zhe Liu" w:date="2024-10-12T15:03:00Z" w16du:dateUtc="2024-10-12T07:03:00Z">
            <w:rPr/>
          </w:rPrChange>
        </w:rPr>
        <w:t xml:space="preserve">, and Latin </w:t>
      </w:r>
      <w:del w:id="907" w:author="Zhe Liu" w:date="2024-10-11T16:46:00Z" w16du:dateUtc="2024-10-11T08:46:00Z">
        <w:r w:rsidRPr="00073AF2" w:rsidDel="00CE7C32">
          <w:rPr>
            <w:rFonts w:hint="eastAsia"/>
            <w:sz w:val="24"/>
            <w:szCs w:val="24"/>
            <w:rPrChange w:id="908" w:author="Zhe Liu" w:date="2024-10-12T15:03:00Z" w16du:dateUtc="2024-10-12T07:03:00Z">
              <w:rPr>
                <w:rFonts w:hint="eastAsia"/>
              </w:rPr>
            </w:rPrChange>
          </w:rPr>
          <w:delText>H</w:delText>
        </w:r>
      </w:del>
      <w:ins w:id="909" w:author="Zhe Liu" w:date="2024-10-11T16:46:00Z" w16du:dateUtc="2024-10-11T08:46:00Z">
        <w:r w:rsidR="00CE7C32" w:rsidRPr="00073AF2">
          <w:rPr>
            <w:rFonts w:hint="eastAsia"/>
            <w:sz w:val="24"/>
            <w:szCs w:val="24"/>
            <w:rPrChange w:id="910" w:author="Zhe Liu" w:date="2024-10-12T15:03:00Z" w16du:dateUtc="2024-10-12T07:03:00Z">
              <w:rPr>
                <w:rFonts w:hint="eastAsia"/>
              </w:rPr>
            </w:rPrChange>
          </w:rPr>
          <w:t>h</w:t>
        </w:r>
      </w:ins>
      <w:r w:rsidRPr="00073AF2">
        <w:rPr>
          <w:sz w:val="24"/>
          <w:szCs w:val="24"/>
          <w:rPrChange w:id="911" w:author="Zhe Liu" w:date="2024-10-12T15:03:00Z" w16du:dateUtc="2024-10-12T07:03:00Z">
            <w:rPr/>
          </w:rPrChange>
        </w:rPr>
        <w:t xml:space="preserve">ypercube </w:t>
      </w:r>
      <w:ins w:id="912" w:author="Zhe Liu" w:date="2024-10-11T16:46:00Z" w16du:dateUtc="2024-10-11T08:46:00Z">
        <w:r w:rsidR="00CE7C32" w:rsidRPr="00073AF2">
          <w:rPr>
            <w:rFonts w:hint="eastAsia"/>
            <w:sz w:val="24"/>
            <w:szCs w:val="24"/>
            <w:rPrChange w:id="913" w:author="Zhe Liu" w:date="2024-10-12T15:03:00Z" w16du:dateUtc="2024-10-12T07:03:00Z">
              <w:rPr>
                <w:rFonts w:hint="eastAsia"/>
              </w:rPr>
            </w:rPrChange>
          </w:rPr>
          <w:t>s</w:t>
        </w:r>
      </w:ins>
      <w:del w:id="914" w:author="Zhe Liu" w:date="2024-10-11T16:46:00Z" w16du:dateUtc="2024-10-11T08:46:00Z">
        <w:r w:rsidRPr="00073AF2" w:rsidDel="00CE7C32">
          <w:rPr>
            <w:sz w:val="24"/>
            <w:szCs w:val="24"/>
            <w:rPrChange w:id="915" w:author="Zhe Liu" w:date="2024-10-12T15:03:00Z" w16du:dateUtc="2024-10-12T07:03:00Z">
              <w:rPr/>
            </w:rPrChange>
          </w:rPr>
          <w:delText>S</w:delText>
        </w:r>
      </w:del>
      <w:r w:rsidRPr="00073AF2">
        <w:rPr>
          <w:sz w:val="24"/>
          <w:szCs w:val="24"/>
          <w:rPrChange w:id="916" w:author="Zhe Liu" w:date="2024-10-12T15:03:00Z" w16du:dateUtc="2024-10-12T07:03:00Z">
            <w:rPr/>
          </w:rPrChange>
        </w:rPr>
        <w:t xml:space="preserve">ampling (LHS) </w:t>
      </w:r>
      <w:r w:rsidRPr="00073AF2">
        <w:rPr>
          <w:sz w:val="24"/>
          <w:szCs w:val="24"/>
          <w:rPrChange w:id="917" w:author="Zhe Liu" w:date="2024-10-12T15:03:00Z" w16du:dateUtc="2024-10-12T07:03:00Z">
            <w:rPr/>
          </w:rPrChange>
        </w:rPr>
        <w:lastRenderedPageBreak/>
        <w:t xml:space="preserve">strategies, respectively. From the figure, it is evident that </w:t>
      </w:r>
      <w:commentRangeStart w:id="918"/>
      <w:r w:rsidRPr="00073AF2">
        <w:rPr>
          <w:sz w:val="24"/>
          <w:szCs w:val="24"/>
          <w:rPrChange w:id="919" w:author="Zhe Liu" w:date="2024-10-12T15:03:00Z" w16du:dateUtc="2024-10-12T07:03:00Z">
            <w:rPr/>
          </w:rPrChange>
        </w:rPr>
        <w:t>SE</w:t>
      </w:r>
      <w:commentRangeEnd w:id="918"/>
      <w:r w:rsidR="00CE7C32" w:rsidRPr="00073AF2">
        <w:rPr>
          <w:rStyle w:val="CommentReference"/>
          <w:sz w:val="24"/>
          <w:szCs w:val="24"/>
          <w:rPrChange w:id="920" w:author="Zhe Liu" w:date="2024-10-12T15:03:00Z" w16du:dateUtc="2024-10-12T07:03:00Z">
            <w:rPr>
              <w:rStyle w:val="CommentReference"/>
            </w:rPr>
          </w:rPrChange>
        </w:rPr>
        <w:commentReference w:id="918"/>
      </w:r>
      <w:r w:rsidRPr="00073AF2">
        <w:rPr>
          <w:sz w:val="24"/>
          <w:szCs w:val="24"/>
          <w:rPrChange w:id="921" w:author="Zhe Liu" w:date="2024-10-12T15:03:00Z" w16du:dateUtc="2024-10-12T07:03:00Z">
            <w:rPr/>
          </w:rPrChange>
        </w:rPr>
        <w:t xml:space="preserve"> sampling more accurately captures the global optimum of the objective function, whereas </w:t>
      </w:r>
      <w:r w:rsidR="000F44F7" w:rsidRPr="00073AF2">
        <w:rPr>
          <w:sz w:val="24"/>
          <w:szCs w:val="24"/>
          <w:rPrChange w:id="922" w:author="Zhe Liu" w:date="2024-10-12T15:03:00Z" w16du:dateUtc="2024-10-12T07:03:00Z">
            <w:rPr/>
          </w:rPrChange>
        </w:rPr>
        <w:t>Random</w:t>
      </w:r>
      <w:r w:rsidRPr="00073AF2">
        <w:rPr>
          <w:sz w:val="24"/>
          <w:szCs w:val="24"/>
          <w:rPrChange w:id="923" w:author="Zhe Liu" w:date="2024-10-12T15:03:00Z" w16du:dateUtc="2024-10-12T07:03:00Z">
            <w:rPr/>
          </w:rPrChange>
        </w:rPr>
        <w:t xml:space="preserve"> and LHS exhibit significant deviations, particularly in regions with high variability in the objective function.</w:t>
      </w:r>
    </w:p>
    <w:p w14:paraId="0C8B4472" w14:textId="22F4A0F2" w:rsidR="00F25C91" w:rsidRPr="00073AF2" w:rsidRDefault="00F25C91" w:rsidP="00943CB1">
      <w:pPr>
        <w:ind w:firstLine="420"/>
        <w:rPr>
          <w:sz w:val="24"/>
          <w:szCs w:val="24"/>
          <w:rPrChange w:id="924" w:author="Zhe Liu" w:date="2024-10-12T15:03:00Z" w16du:dateUtc="2024-10-12T07:03:00Z">
            <w:rPr/>
          </w:rPrChange>
        </w:rPr>
        <w:pPrChange w:id="925" w:author="Zhe Liu" w:date="2024-10-11T14:52:00Z" w16du:dateUtc="2024-10-11T06:52:00Z">
          <w:pPr>
            <w:ind w:left="420" w:firstLine="420"/>
          </w:pPr>
        </w:pPrChange>
      </w:pPr>
      <w:r w:rsidRPr="00073AF2">
        <w:rPr>
          <w:sz w:val="24"/>
          <w:szCs w:val="24"/>
          <w:rPrChange w:id="926" w:author="Zhe Liu" w:date="2024-10-12T15:03:00Z" w16du:dateUtc="2024-10-12T07:03:00Z">
            <w:rPr/>
          </w:rPrChange>
        </w:rPr>
        <w:t xml:space="preserve">Figure 2 (b) (left) shows how the Spearman correlation coefficient of the models varies with the number of samples across different sampling strategies. It can be observed that the Spearman coefficient for SE sampling stabilizes rapidly as the sample size increases and is generally higher than that of </w:t>
      </w:r>
      <w:r w:rsidR="000F44F7" w:rsidRPr="00073AF2">
        <w:rPr>
          <w:sz w:val="24"/>
          <w:szCs w:val="24"/>
          <w:rPrChange w:id="927" w:author="Zhe Liu" w:date="2024-10-12T15:03:00Z" w16du:dateUtc="2024-10-12T07:03:00Z">
            <w:rPr/>
          </w:rPrChange>
        </w:rPr>
        <w:t>Random</w:t>
      </w:r>
      <w:r w:rsidRPr="00073AF2">
        <w:rPr>
          <w:sz w:val="24"/>
          <w:szCs w:val="24"/>
          <w:rPrChange w:id="928" w:author="Zhe Liu" w:date="2024-10-12T15:03:00Z" w16du:dateUtc="2024-10-12T07:03:00Z">
            <w:rPr/>
          </w:rPrChange>
        </w:rPr>
        <w:t xml:space="preserve"> and LHS in most cases. This indicates that the SE strategy can build an accurate model more quickly. The right plot shows the distribution of Spearman coefficients across 20 samples and 40 repeated experiments for each sampling strategy. The distribution for SE is concentrated within a higher correlation coefficient range, further validating its superior modeling capability.</w:t>
      </w:r>
    </w:p>
    <w:p w14:paraId="6F3C9D15" w14:textId="2EC97198" w:rsidR="00F25C91" w:rsidRPr="00073AF2" w:rsidRDefault="00F25C91" w:rsidP="00943CB1">
      <w:pPr>
        <w:ind w:firstLine="420"/>
        <w:rPr>
          <w:noProof/>
          <w:sz w:val="24"/>
          <w:szCs w:val="24"/>
          <w:rPrChange w:id="929" w:author="Zhe Liu" w:date="2024-10-12T15:03:00Z" w16du:dateUtc="2024-10-12T07:03:00Z">
            <w:rPr>
              <w:noProof/>
              <w:sz w:val="18"/>
              <w:szCs w:val="18"/>
            </w:rPr>
          </w:rPrChange>
        </w:rPr>
        <w:pPrChange w:id="930" w:author="Zhe Liu" w:date="2024-10-11T14:52:00Z" w16du:dateUtc="2024-10-11T06:52:00Z">
          <w:pPr>
            <w:ind w:left="420" w:firstLine="420"/>
          </w:pPr>
        </w:pPrChange>
      </w:pPr>
      <w:r w:rsidRPr="00073AF2">
        <w:rPr>
          <w:sz w:val="24"/>
          <w:szCs w:val="24"/>
          <w:rPrChange w:id="931" w:author="Zhe Liu" w:date="2024-10-12T15:03:00Z" w16du:dateUtc="2024-10-12T07:03:00Z">
            <w:rPr/>
          </w:rPrChange>
        </w:rPr>
        <w:t>Figure 2 (c)</w:t>
      </w:r>
      <w:commentRangeStart w:id="932"/>
      <w:r w:rsidRPr="00073AF2">
        <w:rPr>
          <w:sz w:val="24"/>
          <w:szCs w:val="24"/>
          <w:rPrChange w:id="933" w:author="Zhe Liu" w:date="2024-10-12T15:03:00Z" w16du:dateUtc="2024-10-12T07:03:00Z">
            <w:rPr/>
          </w:rPrChange>
        </w:rPr>
        <w:t xml:space="preserve"> (left) </w:t>
      </w:r>
      <w:commentRangeEnd w:id="932"/>
      <w:r w:rsidR="002D3DF2" w:rsidRPr="00073AF2">
        <w:rPr>
          <w:rStyle w:val="CommentReference"/>
          <w:sz w:val="24"/>
          <w:szCs w:val="24"/>
          <w:rPrChange w:id="934" w:author="Zhe Liu" w:date="2024-10-12T15:03:00Z" w16du:dateUtc="2024-10-12T07:03:00Z">
            <w:rPr>
              <w:rStyle w:val="CommentReference"/>
            </w:rPr>
          </w:rPrChange>
        </w:rPr>
        <w:commentReference w:id="932"/>
      </w:r>
      <w:r w:rsidRPr="00073AF2">
        <w:rPr>
          <w:sz w:val="24"/>
          <w:szCs w:val="24"/>
          <w:rPrChange w:id="935" w:author="Zhe Liu" w:date="2024-10-12T15:03:00Z" w16du:dateUtc="2024-10-12T07:03:00Z">
            <w:rPr/>
          </w:rPrChange>
        </w:rPr>
        <w:t xml:space="preserve">demonstrates the optimization effectiveness using the Expected Improvement (EI) strategy following different initial sampling strategies. As the number of samples increases, the objective function values progressively approach the global optimum. Notably, the SE strategy exhibits rapid convergence at the earliest stage, whereas </w:t>
      </w:r>
      <w:r w:rsidR="000F44F7" w:rsidRPr="00073AF2">
        <w:rPr>
          <w:sz w:val="24"/>
          <w:szCs w:val="24"/>
          <w:rPrChange w:id="936" w:author="Zhe Liu" w:date="2024-10-12T15:03:00Z" w16du:dateUtc="2024-10-12T07:03:00Z">
            <w:rPr/>
          </w:rPrChange>
        </w:rPr>
        <w:t>Random</w:t>
      </w:r>
      <w:r w:rsidRPr="00073AF2">
        <w:rPr>
          <w:sz w:val="24"/>
          <w:szCs w:val="24"/>
          <w:rPrChange w:id="937" w:author="Zhe Liu" w:date="2024-10-12T15:03:00Z" w16du:dateUtc="2024-10-12T07:03:00Z">
            <w:rPr/>
          </w:rPrChange>
        </w:rPr>
        <w:t xml:space="preserve"> and LHS require more samples to approach the optimal value. The right plot shows the distribution of the minimum objective function values at the end of optimization after 40 repeated experiments. The SE strategy significantly outperforms the other two strategies, with a more concentrated distribution closer to the optimal value.</w:t>
      </w:r>
    </w:p>
    <w:p w14:paraId="2867995B" w14:textId="69778045" w:rsidR="00B440D0" w:rsidRDefault="00303F54" w:rsidP="00DC528B">
      <w:pPr>
        <w:pStyle w:val="Heading2"/>
      </w:pPr>
      <w:r>
        <w:rPr>
          <w:rFonts w:hint="eastAsia"/>
        </w:rPr>
        <w:t>K</w:t>
      </w:r>
      <w:r w:rsidRPr="00D165D1">
        <w:t>nowledge</w:t>
      </w:r>
      <w:r>
        <w:rPr>
          <w:rFonts w:hint="eastAsia"/>
        </w:rPr>
        <w:t xml:space="preserve"> </w:t>
      </w:r>
      <w:r w:rsidRPr="00D165D1">
        <w:t>transfer</w:t>
      </w:r>
      <w:r w:rsidR="00000F9A" w:rsidRPr="003D6D73">
        <w:rPr>
          <w:sz w:val="28"/>
          <w:szCs w:val="28"/>
        </w:rPr>
        <w:t xml:space="preserve"> </w:t>
      </w:r>
      <w:r>
        <w:rPr>
          <w:rFonts w:hint="eastAsia"/>
          <w:sz w:val="28"/>
          <w:szCs w:val="28"/>
        </w:rPr>
        <w:t>s</w:t>
      </w:r>
      <w:r w:rsidR="00000F9A" w:rsidRPr="003D6D73">
        <w:rPr>
          <w:sz w:val="28"/>
          <w:szCs w:val="28"/>
        </w:rPr>
        <w:t>ampling</w:t>
      </w:r>
    </w:p>
    <w:p w14:paraId="474C90D5" w14:textId="1AABF88B" w:rsidR="00690E3B" w:rsidRPr="00073AF2" w:rsidRDefault="00F25C91" w:rsidP="00073AF2">
      <w:pPr>
        <w:ind w:firstLine="420"/>
        <w:rPr>
          <w:sz w:val="24"/>
          <w:szCs w:val="24"/>
          <w:rPrChange w:id="938" w:author="Zhe Liu" w:date="2024-10-12T15:03:00Z" w16du:dateUtc="2024-10-12T07:03:00Z">
            <w:rPr/>
          </w:rPrChange>
        </w:rPr>
        <w:pPrChange w:id="939" w:author="Zhe Liu" w:date="2024-10-12T14:58:00Z" w16du:dateUtc="2024-10-12T06:58:00Z">
          <w:pPr>
            <w:ind w:left="420" w:firstLine="420"/>
          </w:pPr>
        </w:pPrChange>
      </w:pPr>
      <w:r w:rsidRPr="00073AF2">
        <w:rPr>
          <w:sz w:val="24"/>
          <w:szCs w:val="24"/>
          <w:rPrChange w:id="940" w:author="Zhe Liu" w:date="2024-10-12T15:03:00Z" w16du:dateUtc="2024-10-12T07:03:00Z">
            <w:rPr/>
          </w:rPrChange>
        </w:rPr>
        <w:t>To evaluate the effectiveness of transfer sampling methods in optimization, we designed various types of source functions based on the objective function and constructed corresponding source models to provide accessible prior knowledge. We then compared the optimization curves of standard Bayesian Optimization (BO) without knowledge transfer and transfer BO with different prior knowledge. Additionally, we tracked the changes in the weights of different source models throughout the iterative process.</w:t>
      </w:r>
    </w:p>
    <w:p w14:paraId="50435DC1" w14:textId="547C9FCC" w:rsidR="00690E3B" w:rsidRDefault="008A5D58" w:rsidP="00211688">
      <w:r w:rsidRPr="008A5D58">
        <w:rPr>
          <w:noProof/>
        </w:rPr>
        <w:lastRenderedPageBreak/>
        <w:drawing>
          <wp:inline distT="0" distB="0" distL="0" distR="0" wp14:anchorId="4C0B3AA3" wp14:editId="34ABA560">
            <wp:extent cx="5274310" cy="3449955"/>
            <wp:effectExtent l="0" t="0" r="2540" b="0"/>
            <wp:docPr id="2506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195" name=""/>
                    <pic:cNvPicPr/>
                  </pic:nvPicPr>
                  <pic:blipFill>
                    <a:blip r:embed="rId14"/>
                    <a:stretch>
                      <a:fillRect/>
                    </a:stretch>
                  </pic:blipFill>
                  <pic:spPr>
                    <a:xfrm>
                      <a:off x="0" y="0"/>
                      <a:ext cx="5274310" cy="3449955"/>
                    </a:xfrm>
                    <a:prstGeom prst="rect">
                      <a:avLst/>
                    </a:prstGeom>
                  </pic:spPr>
                </pic:pic>
              </a:graphicData>
            </a:graphic>
          </wp:inline>
        </w:drawing>
      </w:r>
    </w:p>
    <w:p w14:paraId="0FD8674B" w14:textId="16BEEF58" w:rsidR="002A3126" w:rsidRPr="00073AF2" w:rsidRDefault="004B2729" w:rsidP="00CE7C32">
      <w:pPr>
        <w:rPr>
          <w:b/>
          <w:bCs/>
          <w:noProof/>
          <w:rPrChange w:id="941" w:author="Zhe Liu" w:date="2024-10-12T15:04:00Z" w16du:dateUtc="2024-10-12T07:04:00Z">
            <w:rPr>
              <w:b/>
              <w:bCs/>
              <w:noProof/>
              <w:sz w:val="18"/>
              <w:szCs w:val="18"/>
            </w:rPr>
          </w:rPrChange>
        </w:rPr>
        <w:pPrChange w:id="942" w:author="Zhe Liu" w:date="2024-10-11T16:44:00Z" w16du:dateUtc="2024-10-11T08:44:00Z">
          <w:pPr>
            <w:ind w:left="420" w:firstLine="420"/>
            <w:jc w:val="center"/>
          </w:pPr>
        </w:pPrChange>
      </w:pPr>
      <w:r w:rsidRPr="00073AF2">
        <w:rPr>
          <w:b/>
          <w:bCs/>
          <w:noProof/>
          <w:rPrChange w:id="943" w:author="Zhe Liu" w:date="2024-10-12T15:04:00Z" w16du:dateUtc="2024-10-12T07:04:00Z">
            <w:rPr>
              <w:b/>
              <w:bCs/>
              <w:noProof/>
              <w:sz w:val="18"/>
              <w:szCs w:val="18"/>
            </w:rPr>
          </w:rPrChange>
        </w:rPr>
        <w:t xml:space="preserve">Figure 3: Comparison of </w:t>
      </w:r>
      <w:r w:rsidRPr="00073AF2">
        <w:rPr>
          <w:rFonts w:hint="eastAsia"/>
          <w:b/>
          <w:bCs/>
          <w:noProof/>
          <w:rPrChange w:id="944" w:author="Zhe Liu" w:date="2024-10-12T15:04:00Z" w16du:dateUtc="2024-10-12T07:04:00Z">
            <w:rPr>
              <w:rFonts w:hint="eastAsia"/>
              <w:b/>
              <w:bCs/>
              <w:noProof/>
              <w:sz w:val="18"/>
              <w:szCs w:val="18"/>
            </w:rPr>
          </w:rPrChange>
        </w:rPr>
        <w:t>s</w:t>
      </w:r>
      <w:r w:rsidRPr="00073AF2">
        <w:rPr>
          <w:b/>
          <w:bCs/>
          <w:noProof/>
          <w:rPrChange w:id="945" w:author="Zhe Liu" w:date="2024-10-12T15:04:00Z" w16du:dateUtc="2024-10-12T07:04:00Z">
            <w:rPr>
              <w:b/>
              <w:bCs/>
              <w:noProof/>
              <w:sz w:val="18"/>
              <w:szCs w:val="18"/>
            </w:rPr>
          </w:rPrChange>
        </w:rPr>
        <w:t xml:space="preserve">tandard Bayesian Optimization and </w:t>
      </w:r>
      <w:r w:rsidRPr="00073AF2">
        <w:rPr>
          <w:rFonts w:hint="eastAsia"/>
          <w:b/>
          <w:bCs/>
          <w:noProof/>
          <w:rPrChange w:id="946" w:author="Zhe Liu" w:date="2024-10-12T15:04:00Z" w16du:dateUtc="2024-10-12T07:04:00Z">
            <w:rPr>
              <w:rFonts w:hint="eastAsia"/>
              <w:b/>
              <w:bCs/>
              <w:noProof/>
              <w:sz w:val="18"/>
              <w:szCs w:val="18"/>
            </w:rPr>
          </w:rPrChange>
        </w:rPr>
        <w:t>t</w:t>
      </w:r>
      <w:r w:rsidRPr="00073AF2">
        <w:rPr>
          <w:b/>
          <w:bCs/>
          <w:noProof/>
          <w:rPrChange w:id="947" w:author="Zhe Liu" w:date="2024-10-12T15:04:00Z" w16du:dateUtc="2024-10-12T07:04:00Z">
            <w:rPr>
              <w:b/>
              <w:bCs/>
              <w:noProof/>
              <w:sz w:val="18"/>
              <w:szCs w:val="18"/>
            </w:rPr>
          </w:rPrChange>
        </w:rPr>
        <w:t>ransfer Bayesian Optimization</w:t>
      </w:r>
      <w:r w:rsidRPr="00073AF2">
        <w:rPr>
          <w:rFonts w:hint="eastAsia"/>
          <w:b/>
          <w:bCs/>
          <w:noProof/>
          <w:rPrChange w:id="948" w:author="Zhe Liu" w:date="2024-10-12T15:04:00Z" w16du:dateUtc="2024-10-12T07:04:00Z">
            <w:rPr>
              <w:rFonts w:hint="eastAsia"/>
              <w:b/>
              <w:bCs/>
              <w:noProof/>
              <w:sz w:val="18"/>
              <w:szCs w:val="18"/>
            </w:rPr>
          </w:rPrChange>
        </w:rPr>
        <w:t xml:space="preserve"> </w:t>
      </w:r>
      <w:r w:rsidRPr="00073AF2">
        <w:rPr>
          <w:b/>
          <w:bCs/>
          <w:noProof/>
          <w:rPrChange w:id="949" w:author="Zhe Liu" w:date="2024-10-12T15:04:00Z" w16du:dateUtc="2024-10-12T07:04:00Z">
            <w:rPr>
              <w:b/>
              <w:bCs/>
              <w:noProof/>
              <w:sz w:val="18"/>
              <w:szCs w:val="18"/>
            </w:rPr>
          </w:rPrChange>
        </w:rPr>
        <w:t xml:space="preserve">with </w:t>
      </w:r>
      <w:r w:rsidRPr="00073AF2">
        <w:rPr>
          <w:rFonts w:hint="eastAsia"/>
          <w:b/>
          <w:bCs/>
          <w:noProof/>
          <w:rPrChange w:id="950" w:author="Zhe Liu" w:date="2024-10-12T15:04:00Z" w16du:dateUtc="2024-10-12T07:04:00Z">
            <w:rPr>
              <w:rFonts w:hint="eastAsia"/>
              <w:b/>
              <w:bCs/>
              <w:noProof/>
              <w:sz w:val="18"/>
              <w:szCs w:val="18"/>
            </w:rPr>
          </w:rPrChange>
        </w:rPr>
        <w:t>d</w:t>
      </w:r>
      <w:r w:rsidRPr="00073AF2">
        <w:rPr>
          <w:b/>
          <w:bCs/>
          <w:noProof/>
          <w:rPrChange w:id="951" w:author="Zhe Liu" w:date="2024-10-12T15:04:00Z" w16du:dateUtc="2024-10-12T07:04:00Z">
            <w:rPr>
              <w:b/>
              <w:bCs/>
              <w:noProof/>
              <w:sz w:val="18"/>
              <w:szCs w:val="18"/>
            </w:rPr>
          </w:rPrChange>
        </w:rPr>
        <w:t xml:space="preserve">ifferent </w:t>
      </w:r>
      <w:r w:rsidRPr="00073AF2">
        <w:rPr>
          <w:rFonts w:hint="eastAsia"/>
          <w:b/>
          <w:bCs/>
          <w:noProof/>
          <w:rPrChange w:id="952" w:author="Zhe Liu" w:date="2024-10-12T15:04:00Z" w16du:dateUtc="2024-10-12T07:04:00Z">
            <w:rPr>
              <w:rFonts w:hint="eastAsia"/>
              <w:b/>
              <w:bCs/>
              <w:noProof/>
              <w:sz w:val="18"/>
              <w:szCs w:val="18"/>
            </w:rPr>
          </w:rPrChange>
        </w:rPr>
        <w:t>s</w:t>
      </w:r>
      <w:r w:rsidRPr="00073AF2">
        <w:rPr>
          <w:b/>
          <w:bCs/>
          <w:noProof/>
          <w:rPrChange w:id="953" w:author="Zhe Liu" w:date="2024-10-12T15:04:00Z" w16du:dateUtc="2024-10-12T07:04:00Z">
            <w:rPr>
              <w:b/>
              <w:bCs/>
              <w:noProof/>
              <w:sz w:val="18"/>
              <w:szCs w:val="18"/>
            </w:rPr>
          </w:rPrChange>
        </w:rPr>
        <w:t xml:space="preserve">ource </w:t>
      </w:r>
      <w:r w:rsidRPr="00073AF2">
        <w:rPr>
          <w:rFonts w:hint="eastAsia"/>
          <w:b/>
          <w:bCs/>
          <w:noProof/>
          <w:rPrChange w:id="954" w:author="Zhe Liu" w:date="2024-10-12T15:04:00Z" w16du:dateUtc="2024-10-12T07:04:00Z">
            <w:rPr>
              <w:rFonts w:hint="eastAsia"/>
              <w:b/>
              <w:bCs/>
              <w:noProof/>
              <w:sz w:val="18"/>
              <w:szCs w:val="18"/>
            </w:rPr>
          </w:rPrChange>
        </w:rPr>
        <w:t>m</w:t>
      </w:r>
      <w:r w:rsidRPr="00073AF2">
        <w:rPr>
          <w:b/>
          <w:bCs/>
          <w:noProof/>
          <w:rPrChange w:id="955" w:author="Zhe Liu" w:date="2024-10-12T15:04:00Z" w16du:dateUtc="2024-10-12T07:04:00Z">
            <w:rPr>
              <w:b/>
              <w:bCs/>
              <w:noProof/>
              <w:sz w:val="18"/>
              <w:szCs w:val="18"/>
            </w:rPr>
          </w:rPrChange>
        </w:rPr>
        <w:t xml:space="preserve">odels. </w:t>
      </w:r>
      <w:r w:rsidR="000B543F" w:rsidRPr="00073AF2">
        <w:rPr>
          <w:noProof/>
          <w:rPrChange w:id="956" w:author="Zhe Liu" w:date="2024-10-12T15:04:00Z" w16du:dateUtc="2024-10-12T07:04:00Z">
            <w:rPr>
              <w:noProof/>
              <w:sz w:val="18"/>
              <w:szCs w:val="18"/>
            </w:rPr>
          </w:rPrChange>
        </w:rPr>
        <w:t>(a) Contour plots illustrating the target function alongside three source functions utilized for transfer learning. The source functions are derived from distinct methodologies: Source 1 is generated by shifting</w:t>
      </w:r>
      <w:r w:rsidR="000B543F" w:rsidRPr="00073AF2">
        <w:rPr>
          <w:rFonts w:hint="eastAsia"/>
          <w:noProof/>
          <w:rPrChange w:id="957" w:author="Zhe Liu" w:date="2024-10-12T15:04:00Z" w16du:dateUtc="2024-10-12T07:04:00Z">
            <w:rPr>
              <w:rFonts w:hint="eastAsia"/>
              <w:noProof/>
              <w:sz w:val="18"/>
              <w:szCs w:val="18"/>
            </w:rPr>
          </w:rPrChange>
        </w:rPr>
        <w:t xml:space="preserve"> </w:t>
      </w:r>
      <w:r w:rsidR="000B543F" w:rsidRPr="00073AF2">
        <w:rPr>
          <w:noProof/>
          <w:rPrChange w:id="958" w:author="Zhe Liu" w:date="2024-10-12T15:04:00Z" w16du:dateUtc="2024-10-12T07:04:00Z">
            <w:rPr>
              <w:noProof/>
              <w:sz w:val="18"/>
              <w:szCs w:val="18"/>
            </w:rPr>
          </w:rPrChange>
        </w:rPr>
        <w:t>and scaling the target function, Source 2 is an inversion of Source 1, and Source 3 is derived from an entirely different function.</w:t>
      </w:r>
      <w:r w:rsidRPr="00073AF2">
        <w:rPr>
          <w:noProof/>
          <w:rPrChange w:id="959" w:author="Zhe Liu" w:date="2024-10-12T15:04:00Z" w16du:dateUtc="2024-10-12T07:04:00Z">
            <w:rPr>
              <w:noProof/>
              <w:sz w:val="18"/>
              <w:szCs w:val="18"/>
            </w:rPr>
          </w:rPrChange>
        </w:rPr>
        <w:t xml:space="preserve"> (b) (Left) Optimization trajectories comparing standard BO with three variations of transfer BO. The dashed black line represents the global minimum of the target function. (Right) Evolution of source</w:t>
      </w:r>
      <w:r w:rsidRPr="00073AF2">
        <w:rPr>
          <w:rFonts w:hint="eastAsia"/>
          <w:noProof/>
          <w:rPrChange w:id="960" w:author="Zhe Liu" w:date="2024-10-12T15:04:00Z" w16du:dateUtc="2024-10-12T07:04:00Z">
            <w:rPr>
              <w:rFonts w:hint="eastAsia"/>
              <w:noProof/>
              <w:sz w:val="18"/>
              <w:szCs w:val="18"/>
            </w:rPr>
          </w:rPrChange>
        </w:rPr>
        <w:t xml:space="preserve"> models</w:t>
      </w:r>
      <w:r w:rsidRPr="00073AF2">
        <w:rPr>
          <w:noProof/>
          <w:rPrChange w:id="961" w:author="Zhe Liu" w:date="2024-10-12T15:04:00Z" w16du:dateUtc="2024-10-12T07:04:00Z">
            <w:rPr>
              <w:noProof/>
              <w:sz w:val="18"/>
              <w:szCs w:val="18"/>
            </w:rPr>
          </w:rPrChange>
        </w:rPr>
        <w:t>’ weight throughout the transfer BO process. Higher source weights signify a greater contribution of the respective source model to the optimization.</w:t>
      </w:r>
      <w:r w:rsidR="00C36ACF" w:rsidRPr="00073AF2">
        <w:rPr>
          <w:noProof/>
          <w:rPrChange w:id="962" w:author="Zhe Liu" w:date="2024-10-12T15:04:00Z" w16du:dateUtc="2024-10-12T07:04:00Z">
            <w:rPr>
              <w:noProof/>
              <w:sz w:val="18"/>
              <w:szCs w:val="18"/>
            </w:rPr>
          </w:rPrChange>
        </w:rPr>
        <w:t xml:space="preserve"> </w:t>
      </w:r>
    </w:p>
    <w:p w14:paraId="0F1E00C0" w14:textId="77777777" w:rsidR="00780EE0" w:rsidRDefault="00780EE0" w:rsidP="002A3126">
      <w:pPr>
        <w:ind w:left="420" w:firstLine="420"/>
        <w:jc w:val="center"/>
        <w:rPr>
          <w:noProof/>
          <w:sz w:val="18"/>
          <w:szCs w:val="18"/>
        </w:rPr>
      </w:pPr>
    </w:p>
    <w:p w14:paraId="36FF2088" w14:textId="6AEFC9AA" w:rsidR="00F25C91" w:rsidRPr="00073AF2" w:rsidRDefault="00F25C91" w:rsidP="00073AF2">
      <w:pPr>
        <w:ind w:firstLine="420"/>
        <w:rPr>
          <w:sz w:val="24"/>
          <w:szCs w:val="24"/>
          <w:rPrChange w:id="963" w:author="Zhe Liu" w:date="2024-10-12T15:04:00Z" w16du:dateUtc="2024-10-12T07:04:00Z">
            <w:rPr/>
          </w:rPrChange>
        </w:rPr>
        <w:pPrChange w:id="964" w:author="Zhe Liu" w:date="2024-10-12T14:58:00Z" w16du:dateUtc="2024-10-12T06:58:00Z">
          <w:pPr>
            <w:ind w:left="420" w:firstLine="420"/>
          </w:pPr>
        </w:pPrChange>
      </w:pPr>
      <w:r w:rsidRPr="00073AF2">
        <w:rPr>
          <w:sz w:val="24"/>
          <w:szCs w:val="24"/>
          <w:rPrChange w:id="965" w:author="Zhe Liu" w:date="2024-10-12T15:04:00Z" w16du:dateUtc="2024-10-12T07:04:00Z">
            <w:rPr/>
          </w:rPrChange>
        </w:rPr>
        <w:t>Figure 3 (a) presents the contour plots of the objective function alongside the three source functions used for transfer learning. The top-left plot illustrates the objective function, where the blue region indicates the global minimum area.</w:t>
      </w:r>
    </w:p>
    <w:p w14:paraId="4CCF7D96" w14:textId="3D7EC12E" w:rsidR="00F25C91" w:rsidRPr="00073AF2" w:rsidRDefault="00F25C91" w:rsidP="00073AF2">
      <w:pPr>
        <w:ind w:firstLine="420"/>
        <w:rPr>
          <w:sz w:val="24"/>
          <w:szCs w:val="24"/>
          <w:rPrChange w:id="966" w:author="Zhe Liu" w:date="2024-10-12T15:04:00Z" w16du:dateUtc="2024-10-12T07:04:00Z">
            <w:rPr/>
          </w:rPrChange>
        </w:rPr>
        <w:pPrChange w:id="967" w:author="Zhe Liu" w:date="2024-10-12T14:58:00Z" w16du:dateUtc="2024-10-12T06:58:00Z">
          <w:pPr>
            <w:ind w:left="420" w:firstLine="420"/>
          </w:pPr>
        </w:pPrChange>
      </w:pPr>
      <w:r w:rsidRPr="00073AF2">
        <w:rPr>
          <w:sz w:val="24"/>
          <w:szCs w:val="24"/>
          <w:rPrChange w:id="968" w:author="Zhe Liu" w:date="2024-10-12T15:04:00Z" w16du:dateUtc="2024-10-12T07:04:00Z">
            <w:rPr/>
          </w:rPrChange>
        </w:rPr>
        <w:t xml:space="preserve">Figure 3 (b) </w:t>
      </w:r>
      <w:r w:rsidR="00990747" w:rsidRPr="00073AF2">
        <w:rPr>
          <w:sz w:val="24"/>
          <w:szCs w:val="24"/>
          <w:rPrChange w:id="969" w:author="Zhe Liu" w:date="2024-10-12T15:04:00Z" w16du:dateUtc="2024-10-12T07:04:00Z">
            <w:rPr/>
          </w:rPrChange>
        </w:rPr>
        <w:t xml:space="preserve">(left) </w:t>
      </w:r>
      <w:r w:rsidRPr="00073AF2">
        <w:rPr>
          <w:sz w:val="24"/>
          <w:szCs w:val="24"/>
          <w:rPrChange w:id="970" w:author="Zhe Liu" w:date="2024-10-12T15:04:00Z" w16du:dateUtc="2024-10-12T07:04:00Z">
            <w:rPr/>
          </w:rPrChange>
        </w:rPr>
        <w:t xml:space="preserve">compares the optimization performance of standard Bayesian Optimization with transfer BO utilizing three different source functions. After 30 iterations, both </w:t>
      </w:r>
      <w:r w:rsidR="00990747" w:rsidRPr="00073AF2">
        <w:rPr>
          <w:sz w:val="24"/>
          <w:szCs w:val="24"/>
          <w:rPrChange w:id="971" w:author="Zhe Liu" w:date="2024-10-12T15:04:00Z" w16du:dateUtc="2024-10-12T07:04:00Z">
            <w:rPr/>
          </w:rPrChange>
        </w:rPr>
        <w:t xml:space="preserve">transfer BO </w:t>
      </w:r>
      <w:r w:rsidR="00990747" w:rsidRPr="00073AF2">
        <w:rPr>
          <w:rFonts w:hint="eastAsia"/>
          <w:sz w:val="24"/>
          <w:szCs w:val="24"/>
          <w:rPrChange w:id="972" w:author="Zhe Liu" w:date="2024-10-12T15:04:00Z" w16du:dateUtc="2024-10-12T07:04:00Z">
            <w:rPr>
              <w:rFonts w:hint="eastAsia"/>
            </w:rPr>
          </w:rPrChange>
        </w:rPr>
        <w:t xml:space="preserve">1 </w:t>
      </w:r>
      <w:r w:rsidRPr="00073AF2">
        <w:rPr>
          <w:sz w:val="24"/>
          <w:szCs w:val="24"/>
          <w:rPrChange w:id="973" w:author="Zhe Liu" w:date="2024-10-12T15:04:00Z" w16du:dateUtc="2024-10-12T07:04:00Z">
            <w:rPr/>
          </w:rPrChange>
        </w:rPr>
        <w:t xml:space="preserve">and </w:t>
      </w:r>
      <w:r w:rsidR="00990747" w:rsidRPr="00073AF2">
        <w:rPr>
          <w:sz w:val="24"/>
          <w:szCs w:val="24"/>
          <w:rPrChange w:id="974" w:author="Zhe Liu" w:date="2024-10-12T15:04:00Z" w16du:dateUtc="2024-10-12T07:04:00Z">
            <w:rPr/>
          </w:rPrChange>
        </w:rPr>
        <w:t>transfer BO</w:t>
      </w:r>
      <w:r w:rsidR="00990747" w:rsidRPr="00073AF2">
        <w:rPr>
          <w:rFonts w:hint="eastAsia"/>
          <w:sz w:val="24"/>
          <w:szCs w:val="24"/>
          <w:rPrChange w:id="975" w:author="Zhe Liu" w:date="2024-10-12T15:04:00Z" w16du:dateUtc="2024-10-12T07:04:00Z">
            <w:rPr>
              <w:rFonts w:hint="eastAsia"/>
            </w:rPr>
          </w:rPrChange>
        </w:rPr>
        <w:t xml:space="preserve"> 3</w:t>
      </w:r>
      <w:r w:rsidRPr="00073AF2">
        <w:rPr>
          <w:sz w:val="24"/>
          <w:szCs w:val="24"/>
          <w:rPrChange w:id="976" w:author="Zhe Liu" w:date="2024-10-12T15:04:00Z" w16du:dateUtc="2024-10-12T07:04:00Z">
            <w:rPr/>
          </w:rPrChange>
        </w:rPr>
        <w:t xml:space="preserve"> successfully identified the global optimum, indicating that transfer sampling effectively leveraged the knowledge from source functions 1 and</w:t>
      </w:r>
      <w:r w:rsidR="00990747" w:rsidRPr="00073AF2">
        <w:rPr>
          <w:rFonts w:hint="eastAsia"/>
          <w:sz w:val="24"/>
          <w:szCs w:val="24"/>
          <w:rPrChange w:id="977" w:author="Zhe Liu" w:date="2024-10-12T15:04:00Z" w16du:dateUtc="2024-10-12T07:04:00Z">
            <w:rPr>
              <w:rFonts w:hint="eastAsia"/>
            </w:rPr>
          </w:rPrChange>
        </w:rPr>
        <w:t xml:space="preserve"> </w:t>
      </w:r>
      <w:r w:rsidRPr="00073AF2">
        <w:rPr>
          <w:sz w:val="24"/>
          <w:szCs w:val="24"/>
          <w:rPrChange w:id="978" w:author="Zhe Liu" w:date="2024-10-12T15:04:00Z" w16du:dateUtc="2024-10-12T07:04:00Z">
            <w:rPr/>
          </w:rPrChange>
        </w:rPr>
        <w:t xml:space="preserve">3 related to the global optimum, thereby aiding in optimizing the objective function. In contrast, the performance of </w:t>
      </w:r>
      <w:r w:rsidR="00990747" w:rsidRPr="00073AF2">
        <w:rPr>
          <w:sz w:val="24"/>
          <w:szCs w:val="24"/>
          <w:rPrChange w:id="979" w:author="Zhe Liu" w:date="2024-10-12T15:04:00Z" w16du:dateUtc="2024-10-12T07:04:00Z">
            <w:rPr/>
          </w:rPrChange>
        </w:rPr>
        <w:t>transfer BO</w:t>
      </w:r>
      <w:r w:rsidR="00990747" w:rsidRPr="00073AF2">
        <w:rPr>
          <w:rFonts w:hint="eastAsia"/>
          <w:sz w:val="24"/>
          <w:szCs w:val="24"/>
          <w:rPrChange w:id="980" w:author="Zhe Liu" w:date="2024-10-12T15:04:00Z" w16du:dateUtc="2024-10-12T07:04:00Z">
            <w:rPr>
              <w:rFonts w:hint="eastAsia"/>
            </w:rPr>
          </w:rPrChange>
        </w:rPr>
        <w:t xml:space="preserve"> 2</w:t>
      </w:r>
      <w:r w:rsidRPr="00073AF2">
        <w:rPr>
          <w:sz w:val="24"/>
          <w:szCs w:val="24"/>
          <w:rPrChange w:id="981" w:author="Zhe Liu" w:date="2024-10-12T15:04:00Z" w16du:dateUtc="2024-10-12T07:04:00Z">
            <w:rPr/>
          </w:rPrChange>
        </w:rPr>
        <w:t xml:space="preserve"> was comparable to that of standard BO, suggesting that transfer sampling could disregard the misleading information from source function 2 and revert to standard BO behavior.</w:t>
      </w:r>
    </w:p>
    <w:p w14:paraId="06777E4A" w14:textId="7C486AC3" w:rsidR="00F25C91" w:rsidRPr="00073AF2" w:rsidRDefault="00F25C91" w:rsidP="00073AF2">
      <w:pPr>
        <w:ind w:firstLine="420"/>
        <w:rPr>
          <w:noProof/>
          <w:rPrChange w:id="982" w:author="Zhe Liu" w:date="2024-10-12T15:04:00Z" w16du:dateUtc="2024-10-12T07:04:00Z">
            <w:rPr>
              <w:noProof/>
              <w:sz w:val="18"/>
              <w:szCs w:val="18"/>
            </w:rPr>
          </w:rPrChange>
        </w:rPr>
        <w:pPrChange w:id="983" w:author="Zhe Liu" w:date="2024-10-12T14:58:00Z" w16du:dateUtc="2024-10-12T06:58:00Z">
          <w:pPr>
            <w:ind w:left="420" w:firstLine="420"/>
          </w:pPr>
        </w:pPrChange>
      </w:pPr>
      <w:r w:rsidRPr="00073AF2">
        <w:rPr>
          <w:sz w:val="24"/>
          <w:szCs w:val="24"/>
          <w:rPrChange w:id="984" w:author="Zhe Liu" w:date="2024-10-12T15:04:00Z" w16du:dateUtc="2024-10-12T07:04:00Z">
            <w:rPr/>
          </w:rPrChange>
        </w:rPr>
        <w:t>Figure 3</w:t>
      </w:r>
      <w:r w:rsidR="00990747" w:rsidRPr="00073AF2">
        <w:rPr>
          <w:sz w:val="24"/>
          <w:szCs w:val="24"/>
          <w:rPrChange w:id="985" w:author="Zhe Liu" w:date="2024-10-12T15:04:00Z" w16du:dateUtc="2024-10-12T07:04:00Z">
            <w:rPr/>
          </w:rPrChange>
        </w:rPr>
        <w:t xml:space="preserve"> (</w:t>
      </w:r>
      <w:r w:rsidR="00990747" w:rsidRPr="00073AF2">
        <w:rPr>
          <w:rFonts w:hint="eastAsia"/>
          <w:sz w:val="24"/>
          <w:szCs w:val="24"/>
          <w:rPrChange w:id="986" w:author="Zhe Liu" w:date="2024-10-12T15:04:00Z" w16du:dateUtc="2024-10-12T07:04:00Z">
            <w:rPr>
              <w:rFonts w:hint="eastAsia"/>
            </w:rPr>
          </w:rPrChange>
        </w:rPr>
        <w:t>right</w:t>
      </w:r>
      <w:r w:rsidR="00990747" w:rsidRPr="00073AF2">
        <w:rPr>
          <w:sz w:val="24"/>
          <w:szCs w:val="24"/>
          <w:rPrChange w:id="987" w:author="Zhe Liu" w:date="2024-10-12T15:04:00Z" w16du:dateUtc="2024-10-12T07:04:00Z">
            <w:rPr/>
          </w:rPrChange>
        </w:rPr>
        <w:t xml:space="preserve">) </w:t>
      </w:r>
      <w:r w:rsidRPr="00073AF2">
        <w:rPr>
          <w:sz w:val="24"/>
          <w:szCs w:val="24"/>
          <w:rPrChange w:id="988" w:author="Zhe Liu" w:date="2024-10-12T15:04:00Z" w16du:dateUtc="2024-10-12T07:04:00Z">
            <w:rPr/>
          </w:rPrChange>
        </w:rPr>
        <w:t xml:space="preserve">shows the weight variations of the three source models during the transfer BO process. In the early stages of optimization, the weight of source model 1 was greater than that of 3, while the weight of source model 2 remained close to zero, consistent with the conclusions drawn from panel b. As the iterations progressed, the weights of all source models gradually decreased, indicating that as more target data </w:t>
      </w:r>
      <w:r w:rsidRPr="00073AF2">
        <w:rPr>
          <w:sz w:val="24"/>
          <w:szCs w:val="24"/>
          <w:rPrChange w:id="989" w:author="Zhe Liu" w:date="2024-10-12T15:04:00Z" w16du:dateUtc="2024-10-12T07:04:00Z">
            <w:rPr/>
          </w:rPrChange>
        </w:rPr>
        <w:lastRenderedPageBreak/>
        <w:t>was acquired, the target model became increasingly refined, and the optimization of the target function progressively relied less on the guidance of the source models.</w:t>
      </w:r>
    </w:p>
    <w:p w14:paraId="7CF095E7" w14:textId="6CC82BEB" w:rsidR="0022198D" w:rsidRDefault="002D3914" w:rsidP="006A49AE">
      <w:pPr>
        <w:pStyle w:val="Heading1"/>
      </w:pPr>
      <w:r>
        <w:t>E</w:t>
      </w:r>
      <w:r>
        <w:rPr>
          <w:rFonts w:hint="eastAsia"/>
        </w:rPr>
        <w:t>xperiments</w:t>
      </w:r>
    </w:p>
    <w:p w14:paraId="385E87BE" w14:textId="1B4E346E" w:rsidR="001320DA" w:rsidRPr="001320DA" w:rsidRDefault="00F25C91" w:rsidP="001320DA">
      <w:pPr>
        <w:ind w:firstLine="420"/>
      </w:pPr>
      <w:r w:rsidRPr="00F25C91">
        <w:t>We selected two real-world materials datasets to evaluate the performance of different sampling algorithms: the palladium-catalyzed aryl halide cross-coupling reaction dataset and the high-temperature alloy creep rupture life dataset. Both datasets are sourced from publicly available materials databases.</w:t>
      </w:r>
    </w:p>
    <w:p w14:paraId="03C81A49" w14:textId="50F62C9F" w:rsidR="00DF7AC2" w:rsidRDefault="0058039E" w:rsidP="00DF7AC2">
      <w:pPr>
        <w:pStyle w:val="Heading2"/>
      </w:pPr>
      <w:r w:rsidRPr="0058039E">
        <w:t>Optimization</w:t>
      </w:r>
      <w:r>
        <w:rPr>
          <w:rFonts w:hint="eastAsia"/>
        </w:rPr>
        <w:t xml:space="preserve"> </w:t>
      </w:r>
      <w:r w:rsidRPr="0058039E">
        <w:t>of Simulated Cross-</w:t>
      </w:r>
      <w:proofErr w:type="gramStart"/>
      <w:r w:rsidRPr="0058039E">
        <w:t xml:space="preserve">Coupling </w:t>
      </w:r>
      <w:r>
        <w:rPr>
          <w:rFonts w:hint="eastAsia"/>
        </w:rPr>
        <w:t xml:space="preserve"> </w:t>
      </w:r>
      <w:r w:rsidRPr="0058039E">
        <w:t>Reactions</w:t>
      </w:r>
      <w:proofErr w:type="gramEnd"/>
    </w:p>
    <w:p w14:paraId="0962FF76" w14:textId="38AE0373" w:rsidR="00EE2038" w:rsidRDefault="00F25C91" w:rsidP="00073AF2">
      <w:pPr>
        <w:ind w:firstLine="420"/>
        <w:pPrChange w:id="990" w:author="Zhe Liu" w:date="2024-10-12T14:57:00Z" w16du:dateUtc="2024-10-12T06:57:00Z">
          <w:pPr>
            <w:ind w:left="420" w:firstLine="420"/>
          </w:pPr>
        </w:pPrChange>
      </w:pPr>
      <w:r w:rsidRPr="00F25C91">
        <w:t xml:space="preserve">The Pd-catalyzed Buchwald-Hartwig reaction holds significant value in pharmaceutical synthesis. </w:t>
      </w:r>
      <w:proofErr w:type="spellStart"/>
      <w:r w:rsidR="00675128" w:rsidRPr="00675128">
        <w:t>Ahneman</w:t>
      </w:r>
      <w:proofErr w:type="spellEnd"/>
      <w:r w:rsidR="00675128" w:rsidRPr="00675128">
        <w:t xml:space="preserve"> et al. conducted </w:t>
      </w:r>
      <w:proofErr w:type="gramStart"/>
      <w:r w:rsidR="00675128" w:rsidRPr="00675128">
        <w:t>high-throughput</w:t>
      </w:r>
      <w:proofErr w:type="gramEnd"/>
      <w:r w:rsidR="00675128" w:rsidRPr="00675128">
        <w:t xml:space="preserve"> experiments to obtain yield values for reaction combinations involving 15 different aryl halides. For each halide, the reaction space encompassed 23 additives, 4 palladium catalysts, and 3 bases, resulting in a total of 264 combinations (23 × 4 × 3 = 264).</w:t>
      </w:r>
      <w:r w:rsidRPr="00F25C91">
        <w:t xml:space="preserve"> The original study characterized each option using </w:t>
      </w:r>
      <w:r w:rsidR="001579FE">
        <w:rPr>
          <w:rFonts w:hint="eastAsia"/>
        </w:rPr>
        <w:t>93</w:t>
      </w:r>
      <w:r w:rsidRPr="00F25C91">
        <w:t>-dimensional atomic, molecular, and vibrational descriptors. In our work, we applied min-max normalization and principal component analysis (PCA) for dimensionality reduction based on these original features.</w:t>
      </w:r>
    </w:p>
    <w:p w14:paraId="42683BED" w14:textId="77777777" w:rsidR="00EE2038" w:rsidRDefault="00EE2038" w:rsidP="00EE2038">
      <w:pPr>
        <w:ind w:left="420" w:firstLine="420"/>
      </w:pPr>
    </w:p>
    <w:p w14:paraId="0C95044D" w14:textId="4D53743C" w:rsidR="00000F9A" w:rsidRDefault="00C803F3" w:rsidP="00C803F3">
      <w:pPr>
        <w:jc w:val="center"/>
      </w:pPr>
      <w:r>
        <w:rPr>
          <w:noProof/>
        </w:rPr>
        <w:drawing>
          <wp:inline distT="0" distB="0" distL="0" distR="0" wp14:anchorId="4B85CD61" wp14:editId="21724A9C">
            <wp:extent cx="5274000" cy="1866741"/>
            <wp:effectExtent l="0" t="0" r="3175" b="635"/>
            <wp:docPr id="14352375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000" cy="1866741"/>
                    </a:xfrm>
                    <a:prstGeom prst="rect">
                      <a:avLst/>
                    </a:prstGeom>
                    <a:noFill/>
                  </pic:spPr>
                </pic:pic>
              </a:graphicData>
            </a:graphic>
          </wp:inline>
        </w:drawing>
      </w:r>
    </w:p>
    <w:p w14:paraId="487F3DF7" w14:textId="77777777" w:rsidR="00EE2038" w:rsidRDefault="00EE2038" w:rsidP="00C803F3">
      <w:pPr>
        <w:jc w:val="center"/>
      </w:pPr>
    </w:p>
    <w:p w14:paraId="0FDBB933" w14:textId="293EA021" w:rsidR="00000F9A" w:rsidRPr="00000F9A" w:rsidRDefault="00CB43B0" w:rsidP="00073AF2">
      <w:pPr>
        <w:ind w:firstLine="420"/>
        <w:pPrChange w:id="991" w:author="Zhe Liu" w:date="2024-10-12T14:57:00Z" w16du:dateUtc="2024-10-12T06:57:00Z">
          <w:pPr>
            <w:ind w:left="420" w:firstLine="420"/>
          </w:pPr>
        </w:pPrChange>
      </w:pPr>
      <w:r w:rsidRPr="00CB43B0">
        <w:t>We treated each subset of data as an optimization task, allowing the transfer of knowledge from other aryl halides when searching for the optimal reaction conditions for a specific aryl halide. We randomly selected the optimization tasks for aryl halides 1, 9, and 15 as the target tasks. For the exploration of initial sampling, proxy models were built using initial datasets of the same size obtained through different sampling methods. These models were then used to identify the experimental combination with the highest yield via Expected Improvement (EI). In terms of transfer sampling, data from three randomly selected aryl halides were transferred for knowledge sharing in each target task.</w:t>
      </w:r>
    </w:p>
    <w:p w14:paraId="31CC3981" w14:textId="3E0733B4" w:rsidR="00926CBB" w:rsidRDefault="00073975" w:rsidP="00211688">
      <w:r w:rsidRPr="00073975">
        <w:rPr>
          <w:noProof/>
        </w:rPr>
        <w:lastRenderedPageBreak/>
        <w:drawing>
          <wp:inline distT="0" distB="0" distL="0" distR="0" wp14:anchorId="355761F3" wp14:editId="55BCBCFD">
            <wp:extent cx="5274310" cy="3993515"/>
            <wp:effectExtent l="0" t="0" r="2540" b="6985"/>
            <wp:docPr id="1223139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9245" name=""/>
                    <pic:cNvPicPr/>
                  </pic:nvPicPr>
                  <pic:blipFill>
                    <a:blip r:embed="rId16"/>
                    <a:stretch>
                      <a:fillRect/>
                    </a:stretch>
                  </pic:blipFill>
                  <pic:spPr>
                    <a:xfrm>
                      <a:off x="0" y="0"/>
                      <a:ext cx="5274310" cy="3993515"/>
                    </a:xfrm>
                    <a:prstGeom prst="rect">
                      <a:avLst/>
                    </a:prstGeom>
                  </pic:spPr>
                </pic:pic>
              </a:graphicData>
            </a:graphic>
          </wp:inline>
        </w:drawing>
      </w:r>
    </w:p>
    <w:p w14:paraId="4095C9FA" w14:textId="3CBB323A" w:rsidR="00371FE4" w:rsidRPr="00D555E8" w:rsidRDefault="00D555E8" w:rsidP="00073AF2">
      <w:pPr>
        <w:rPr>
          <w:b/>
          <w:bCs/>
          <w:noProof/>
          <w:sz w:val="18"/>
          <w:szCs w:val="18"/>
        </w:rPr>
        <w:pPrChange w:id="992" w:author="Zhe Liu" w:date="2024-10-12T14:57:00Z" w16du:dateUtc="2024-10-12T06:57:00Z">
          <w:pPr>
            <w:ind w:left="420" w:firstLine="420"/>
            <w:jc w:val="center"/>
          </w:pPr>
        </w:pPrChange>
      </w:pPr>
      <w:r w:rsidRPr="00D555E8">
        <w:rPr>
          <w:b/>
          <w:bCs/>
          <w:noProof/>
          <w:sz w:val="18"/>
          <w:szCs w:val="18"/>
        </w:rPr>
        <w:t xml:space="preserve">Figure 4: Comparative </w:t>
      </w:r>
      <w:r w:rsidR="00936317">
        <w:rPr>
          <w:rFonts w:hint="eastAsia"/>
          <w:b/>
          <w:bCs/>
          <w:noProof/>
          <w:sz w:val="18"/>
          <w:szCs w:val="18"/>
        </w:rPr>
        <w:t>a</w:t>
      </w:r>
      <w:r w:rsidRPr="00D555E8">
        <w:rPr>
          <w:b/>
          <w:bCs/>
          <w:noProof/>
          <w:sz w:val="18"/>
          <w:szCs w:val="18"/>
        </w:rPr>
        <w:t xml:space="preserve">nalysis of </w:t>
      </w:r>
      <w:r w:rsidR="00936317">
        <w:rPr>
          <w:rFonts w:hint="eastAsia"/>
          <w:b/>
          <w:bCs/>
          <w:noProof/>
          <w:sz w:val="18"/>
          <w:szCs w:val="18"/>
        </w:rPr>
        <w:t>s</w:t>
      </w:r>
      <w:r w:rsidRPr="00D555E8">
        <w:rPr>
          <w:b/>
          <w:bCs/>
          <w:noProof/>
          <w:sz w:val="18"/>
          <w:szCs w:val="18"/>
        </w:rPr>
        <w:t xml:space="preserve">ampling </w:t>
      </w:r>
      <w:r w:rsidR="00936317">
        <w:rPr>
          <w:rFonts w:hint="eastAsia"/>
          <w:b/>
          <w:bCs/>
          <w:noProof/>
          <w:sz w:val="18"/>
          <w:szCs w:val="18"/>
        </w:rPr>
        <w:t>a</w:t>
      </w:r>
      <w:r w:rsidRPr="00D555E8">
        <w:rPr>
          <w:b/>
          <w:bCs/>
          <w:noProof/>
          <w:sz w:val="18"/>
          <w:szCs w:val="18"/>
        </w:rPr>
        <w:t xml:space="preserve">lgorithms for </w:t>
      </w:r>
      <w:r w:rsidR="00936317">
        <w:rPr>
          <w:rFonts w:hint="eastAsia"/>
          <w:b/>
          <w:bCs/>
          <w:noProof/>
          <w:sz w:val="18"/>
          <w:szCs w:val="18"/>
        </w:rPr>
        <w:t>d</w:t>
      </w:r>
      <w:r w:rsidRPr="00D555E8">
        <w:rPr>
          <w:b/>
          <w:bCs/>
          <w:noProof/>
          <w:sz w:val="18"/>
          <w:szCs w:val="18"/>
        </w:rPr>
        <w:t xml:space="preserve">ifferent </w:t>
      </w:r>
      <w:r w:rsidR="00936317">
        <w:rPr>
          <w:rFonts w:hint="eastAsia"/>
          <w:b/>
          <w:bCs/>
          <w:noProof/>
          <w:sz w:val="18"/>
          <w:szCs w:val="18"/>
        </w:rPr>
        <w:t>a</w:t>
      </w:r>
      <w:r w:rsidRPr="00D555E8">
        <w:rPr>
          <w:b/>
          <w:bCs/>
          <w:noProof/>
          <w:sz w:val="18"/>
          <w:szCs w:val="18"/>
        </w:rPr>
        <w:t xml:space="preserve">ryl </w:t>
      </w:r>
      <w:r w:rsidR="00936317">
        <w:rPr>
          <w:rFonts w:hint="eastAsia"/>
          <w:b/>
          <w:bCs/>
          <w:noProof/>
          <w:sz w:val="18"/>
          <w:szCs w:val="18"/>
        </w:rPr>
        <w:t>h</w:t>
      </w:r>
      <w:r w:rsidRPr="00D555E8">
        <w:rPr>
          <w:b/>
          <w:bCs/>
          <w:noProof/>
          <w:sz w:val="18"/>
          <w:szCs w:val="18"/>
        </w:rPr>
        <w:t xml:space="preserve">alide </w:t>
      </w:r>
      <w:r w:rsidR="00936317">
        <w:rPr>
          <w:rFonts w:hint="eastAsia"/>
          <w:b/>
          <w:bCs/>
          <w:noProof/>
          <w:sz w:val="18"/>
          <w:szCs w:val="18"/>
        </w:rPr>
        <w:t>o</w:t>
      </w:r>
      <w:r w:rsidRPr="00D555E8">
        <w:rPr>
          <w:b/>
          <w:bCs/>
          <w:noProof/>
          <w:sz w:val="18"/>
          <w:szCs w:val="18"/>
        </w:rPr>
        <w:t xml:space="preserve">ptimization </w:t>
      </w:r>
      <w:r w:rsidR="00936317">
        <w:rPr>
          <w:rFonts w:hint="eastAsia"/>
          <w:b/>
          <w:bCs/>
          <w:noProof/>
          <w:sz w:val="18"/>
          <w:szCs w:val="18"/>
        </w:rPr>
        <w:t>t</w:t>
      </w:r>
      <w:r w:rsidRPr="00D555E8">
        <w:rPr>
          <w:b/>
          <w:bCs/>
          <w:noProof/>
          <w:sz w:val="18"/>
          <w:szCs w:val="18"/>
        </w:rPr>
        <w:t>asks.</w:t>
      </w:r>
      <w:r>
        <w:rPr>
          <w:b/>
          <w:bCs/>
          <w:noProof/>
          <w:sz w:val="18"/>
          <w:szCs w:val="18"/>
        </w:rPr>
        <w:t xml:space="preserve"> </w:t>
      </w:r>
      <w:r w:rsidR="00BF12D8" w:rsidRPr="00BF12D8">
        <w:rPr>
          <w:noProof/>
          <w:sz w:val="18"/>
          <w:szCs w:val="18"/>
        </w:rPr>
        <w:t>(a) Spearman correlation curves for models on a reserved test set under different initial sampling strategies across three aryl halides. The curves depict the variation in correlation as the number of samples increases for Random, LHS, and SE. Models trained on datasets generated by SE exhibit higher performance metrics compared to other methods.</w:t>
      </w:r>
      <w:r w:rsidR="00BF12D8">
        <w:rPr>
          <w:noProof/>
          <w:sz w:val="18"/>
          <w:szCs w:val="18"/>
        </w:rPr>
        <w:t xml:space="preserve"> </w:t>
      </w:r>
      <w:r w:rsidR="00BF12D8" w:rsidRPr="00BF12D8">
        <w:rPr>
          <w:noProof/>
          <w:sz w:val="18"/>
          <w:szCs w:val="18"/>
        </w:rPr>
        <w:t>(b) Yield optimization results from BO</w:t>
      </w:r>
      <w:r w:rsidR="00BF12D8">
        <w:rPr>
          <w:rFonts w:hint="eastAsia"/>
          <w:noProof/>
          <w:sz w:val="18"/>
          <w:szCs w:val="18"/>
        </w:rPr>
        <w:t xml:space="preserve"> </w:t>
      </w:r>
      <w:r w:rsidR="00BF12D8" w:rsidRPr="00BF12D8">
        <w:rPr>
          <w:noProof/>
          <w:sz w:val="18"/>
          <w:szCs w:val="18"/>
        </w:rPr>
        <w:t>using different initial sampling methods. The dashed black line represents the target yield, and the curves illustrate the yield progression as the number of samples increases. BO optimized with SE-based initial sampling shows reduced variance in the optimization curves, even with comparable mean values across methods.</w:t>
      </w:r>
      <w:r w:rsidR="00BF12D8">
        <w:rPr>
          <w:noProof/>
          <w:sz w:val="18"/>
          <w:szCs w:val="18"/>
        </w:rPr>
        <w:t xml:space="preserve"> </w:t>
      </w:r>
      <w:r w:rsidR="00BF12D8" w:rsidRPr="00BF12D8">
        <w:rPr>
          <w:noProof/>
          <w:sz w:val="18"/>
          <w:szCs w:val="18"/>
        </w:rPr>
        <w:t xml:space="preserve">(c) Optimization trajectories comparing transfer BO using various source datasets with standard BO. </w:t>
      </w:r>
      <w:r w:rsidR="00936317" w:rsidRPr="00936317">
        <w:rPr>
          <w:noProof/>
          <w:sz w:val="18"/>
          <w:szCs w:val="18"/>
        </w:rPr>
        <w:t>The source datasets are generated by randomly selecting different aryl halide numbers and using their corresponding data.</w:t>
      </w:r>
      <w:r w:rsidR="00BF12D8" w:rsidRPr="00BF12D8">
        <w:rPr>
          <w:noProof/>
          <w:sz w:val="18"/>
          <w:szCs w:val="18"/>
        </w:rPr>
        <w:t xml:space="preserve"> Some transfer BO methods show similar optimization performance to standard BO, while others demonstrate significantly faster convergence</w:t>
      </w:r>
      <w:r w:rsidR="00BF12D8">
        <w:rPr>
          <w:rFonts w:hint="eastAsia"/>
          <w:noProof/>
          <w:sz w:val="18"/>
          <w:szCs w:val="18"/>
        </w:rPr>
        <w:t xml:space="preserve"> </w:t>
      </w:r>
      <w:r w:rsidR="00BF12D8" w:rsidRPr="00BF12D8">
        <w:rPr>
          <w:noProof/>
          <w:sz w:val="18"/>
          <w:szCs w:val="18"/>
        </w:rPr>
        <w:t>to optimal yield combinations.</w:t>
      </w:r>
    </w:p>
    <w:p w14:paraId="31775AF9" w14:textId="77777777" w:rsidR="00D555E8" w:rsidRDefault="00D555E8" w:rsidP="00371FE4">
      <w:pPr>
        <w:ind w:left="420" w:firstLine="420"/>
        <w:jc w:val="center"/>
        <w:rPr>
          <w:b/>
          <w:bCs/>
          <w:noProof/>
          <w:sz w:val="18"/>
          <w:szCs w:val="18"/>
        </w:rPr>
      </w:pPr>
    </w:p>
    <w:p w14:paraId="6ED486EF" w14:textId="75440E52" w:rsidR="00D63204" w:rsidRDefault="00D63204" w:rsidP="00D63204">
      <w:pPr>
        <w:ind w:left="420" w:firstLine="420"/>
      </w:pPr>
      <w:r w:rsidRPr="00D63204">
        <w:t>Figure 4 (a) shows that compared to Random and LHS sampling, the surrogate model under SE initial sampling achieves a higher Spearman coefficient. This indicates that, with the same number of samples, SE-based sampling provides more informative data, leading to a more accurate prediction of trends in unknown regions by the surrogate model. (b) displays the optimization curves after 20 initial sampling points with Random, LHS, and SE methods, followed by 60 optimization samplings using EI to find the optimal solution. The optimization curves of the three methods are quite similar, but it is evident that the error bars for SE sampling are narrower, indicating the smallest variance over 40 independent runs and more stable BO optimization performance. (c) compares the optimization curves of transfer BO and standard BO when prior knowledge from other aryl halide datasets is used for knowledge transfer. Under the same number of iterations, transfer BO identifies combinations with higher reaction yields.</w:t>
      </w:r>
    </w:p>
    <w:p w14:paraId="1475275C" w14:textId="77777777" w:rsidR="00D63204" w:rsidRPr="00D63204" w:rsidRDefault="00D63204" w:rsidP="00D63204">
      <w:pPr>
        <w:ind w:left="420" w:firstLine="420"/>
        <w:rPr>
          <w:b/>
          <w:bCs/>
          <w:noProof/>
          <w:sz w:val="18"/>
          <w:szCs w:val="18"/>
        </w:rPr>
      </w:pPr>
    </w:p>
    <w:p w14:paraId="6C8759A2" w14:textId="1E5C2B4F" w:rsidR="0001428B" w:rsidRDefault="0058039E" w:rsidP="0001428B">
      <w:pPr>
        <w:pStyle w:val="Heading2"/>
      </w:pPr>
      <w:r w:rsidRPr="0058039E">
        <w:t>Optimization of Simulated High-Temperature Alloy Materials</w:t>
      </w:r>
    </w:p>
    <w:p w14:paraId="5288A1F8" w14:textId="4AC65659" w:rsidR="004341A9" w:rsidRDefault="00371FE4" w:rsidP="00A82980">
      <w:pPr>
        <w:ind w:left="420" w:firstLine="420"/>
      </w:pPr>
      <w:r w:rsidRPr="00371FE4">
        <w:t>The second experimental dataset is the alloy creep life dataset, which is sourced from both Refs. and the NIMS public database. The former contains 745 samples, while the latter includes 88 samples</w:t>
      </w:r>
      <w:r>
        <w:rPr>
          <w:rFonts w:hint="eastAsia"/>
        </w:rPr>
        <w:t>,</w:t>
      </w:r>
      <w:r w:rsidR="00A82980">
        <w:t xml:space="preserve"> with each sample characterized by 33 features encompassing chemical composition (22 elements), heat treatment processes (9 parameters), and experimental conditions (2 parameters). The target feature is the creep rupture life. Given that creep rupture life values are relatively small, we used the logarithm of this attribute, </w:t>
      </w:r>
      <w:r w:rsidR="005E0285">
        <w:t xml:space="preserve">i.e. </w:t>
      </w:r>
      <w:r w:rsidR="00A82980">
        <w:t>(creep rupture life), as the output variable. Our goal is to maximize the creep rupture life.</w:t>
      </w:r>
      <w:r w:rsidR="005E0285">
        <w:t xml:space="preserve"> </w:t>
      </w:r>
      <w:r w:rsidR="00A82980">
        <w:t xml:space="preserve">In this study, we used </w:t>
      </w:r>
      <w:proofErr w:type="spellStart"/>
      <w:r w:rsidR="00181765">
        <w:rPr>
          <w:rFonts w:hint="eastAsia"/>
        </w:rPr>
        <w:t>M</w:t>
      </w:r>
      <w:r w:rsidR="00A82980">
        <w:t>atminer</w:t>
      </w:r>
      <w:proofErr w:type="spellEnd"/>
      <w:r w:rsidR="00A82980">
        <w:t xml:space="preserve"> descriptors to describe the chemical composition based on the </w:t>
      </w:r>
      <w:proofErr w:type="gramStart"/>
      <w:r w:rsidR="00A82980">
        <w:t>aforementioned features</w:t>
      </w:r>
      <w:proofErr w:type="gramEnd"/>
      <w:r w:rsidR="00A82980">
        <w:t>. We then combined these composition descriptors with the processing variables, followed by min-max normalization and principal component analysis (PCA) for dimensionality reduction.</w:t>
      </w:r>
    </w:p>
    <w:p w14:paraId="460A03F4" w14:textId="77777777" w:rsidR="00EE2038" w:rsidRDefault="00EE2038" w:rsidP="00A82980">
      <w:pPr>
        <w:ind w:left="420" w:firstLine="420"/>
      </w:pPr>
    </w:p>
    <w:p w14:paraId="62270EC8" w14:textId="736FD491" w:rsidR="004335BC" w:rsidRDefault="00C803F3" w:rsidP="00C803F3">
      <w:pPr>
        <w:jc w:val="center"/>
      </w:pPr>
      <w:r>
        <w:rPr>
          <w:noProof/>
        </w:rPr>
        <w:drawing>
          <wp:inline distT="0" distB="0" distL="0" distR="0" wp14:anchorId="34841409" wp14:editId="5954B360">
            <wp:extent cx="5274000" cy="1525291"/>
            <wp:effectExtent l="0" t="0" r="3175" b="0"/>
            <wp:docPr id="1544323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000" cy="1525291"/>
                    </a:xfrm>
                    <a:prstGeom prst="rect">
                      <a:avLst/>
                    </a:prstGeom>
                    <a:noFill/>
                  </pic:spPr>
                </pic:pic>
              </a:graphicData>
            </a:graphic>
          </wp:inline>
        </w:drawing>
      </w:r>
    </w:p>
    <w:p w14:paraId="723DEDB4" w14:textId="77777777" w:rsidR="00EE2038" w:rsidRPr="004341A9" w:rsidRDefault="00EE2038" w:rsidP="00C803F3">
      <w:pPr>
        <w:jc w:val="center"/>
      </w:pPr>
    </w:p>
    <w:p w14:paraId="59F887AC" w14:textId="63DCAAB8" w:rsidR="00000F9A" w:rsidRDefault="00CF2D66" w:rsidP="00A82980">
      <w:pPr>
        <w:ind w:left="420" w:firstLine="420"/>
      </w:pPr>
      <w:r w:rsidRPr="00CF2D66">
        <w:t>Similarly, for the exploration of initial sampling, we treated the two datasets as separate BO tasks to search for the parameter combinations that result in the longest creep rupture life. Proxy models were built using initial datasets of the same size obtained through different sampling methods, and Expected Improvement (EI) was then used to identify the experimental combination with the maximum creep rupture life. For the investigation of transfer sampling, knowledge transfer was performed using the other dataset (outside the target task) as the source data</w:t>
      </w:r>
      <w:r w:rsidR="00A82980">
        <w:t>.</w:t>
      </w:r>
    </w:p>
    <w:p w14:paraId="2E987890" w14:textId="71BC359E" w:rsidR="004335BC" w:rsidRPr="001320DA" w:rsidRDefault="00785700" w:rsidP="00211688">
      <w:r w:rsidRPr="00785700">
        <w:rPr>
          <w:noProof/>
        </w:rPr>
        <w:lastRenderedPageBreak/>
        <w:drawing>
          <wp:inline distT="0" distB="0" distL="0" distR="0" wp14:anchorId="5C61D3C6" wp14:editId="5D8D184F">
            <wp:extent cx="5274310" cy="2975610"/>
            <wp:effectExtent l="0" t="0" r="2540" b="0"/>
            <wp:docPr id="80275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57775" name=""/>
                    <pic:cNvPicPr/>
                  </pic:nvPicPr>
                  <pic:blipFill>
                    <a:blip r:embed="rId18"/>
                    <a:stretch>
                      <a:fillRect/>
                    </a:stretch>
                  </pic:blipFill>
                  <pic:spPr>
                    <a:xfrm>
                      <a:off x="0" y="0"/>
                      <a:ext cx="5274310" cy="2975610"/>
                    </a:xfrm>
                    <a:prstGeom prst="rect">
                      <a:avLst/>
                    </a:prstGeom>
                  </pic:spPr>
                </pic:pic>
              </a:graphicData>
            </a:graphic>
          </wp:inline>
        </w:drawing>
      </w:r>
    </w:p>
    <w:p w14:paraId="7A92353A" w14:textId="683E2E66" w:rsidR="00A82980" w:rsidRDefault="00CF2D66" w:rsidP="00232655">
      <w:pPr>
        <w:ind w:left="420" w:firstLine="420"/>
        <w:rPr>
          <w:noProof/>
          <w:sz w:val="18"/>
          <w:szCs w:val="18"/>
        </w:rPr>
        <w:pPrChange w:id="993" w:author="Zhe Liu" w:date="2024-10-12T17:22:00Z" w16du:dateUtc="2024-10-12T09:22:00Z">
          <w:pPr>
            <w:ind w:left="420" w:firstLine="420"/>
            <w:jc w:val="center"/>
          </w:pPr>
        </w:pPrChange>
      </w:pPr>
      <w:r w:rsidRPr="00CF2D66">
        <w:rPr>
          <w:b/>
          <w:bCs/>
          <w:noProof/>
          <w:sz w:val="18"/>
          <w:szCs w:val="18"/>
        </w:rPr>
        <w:t xml:space="preserve">Figure 5. </w:t>
      </w:r>
      <w:r w:rsidR="00936317" w:rsidRPr="00D555E8">
        <w:rPr>
          <w:b/>
          <w:bCs/>
          <w:noProof/>
          <w:sz w:val="18"/>
          <w:szCs w:val="18"/>
        </w:rPr>
        <w:t xml:space="preserve">Comparative </w:t>
      </w:r>
      <w:r w:rsidR="00936317">
        <w:rPr>
          <w:rFonts w:hint="eastAsia"/>
          <w:b/>
          <w:bCs/>
          <w:noProof/>
          <w:sz w:val="18"/>
          <w:szCs w:val="18"/>
        </w:rPr>
        <w:t>a</w:t>
      </w:r>
      <w:r w:rsidR="00936317" w:rsidRPr="00D555E8">
        <w:rPr>
          <w:b/>
          <w:bCs/>
          <w:noProof/>
          <w:sz w:val="18"/>
          <w:szCs w:val="18"/>
        </w:rPr>
        <w:t>nalysis of</w:t>
      </w:r>
      <w:r w:rsidR="00936317">
        <w:rPr>
          <w:rFonts w:hint="eastAsia"/>
          <w:b/>
          <w:bCs/>
          <w:noProof/>
          <w:sz w:val="18"/>
          <w:szCs w:val="18"/>
        </w:rPr>
        <w:t xml:space="preserve"> s</w:t>
      </w:r>
      <w:r w:rsidR="00936317" w:rsidRPr="00D555E8">
        <w:rPr>
          <w:b/>
          <w:bCs/>
          <w:noProof/>
          <w:sz w:val="18"/>
          <w:szCs w:val="18"/>
        </w:rPr>
        <w:t xml:space="preserve">ampling </w:t>
      </w:r>
      <w:r w:rsidR="00936317">
        <w:rPr>
          <w:rFonts w:hint="eastAsia"/>
          <w:b/>
          <w:bCs/>
          <w:noProof/>
          <w:sz w:val="18"/>
          <w:szCs w:val="18"/>
        </w:rPr>
        <w:t>a</w:t>
      </w:r>
      <w:r w:rsidR="00936317" w:rsidRPr="00D555E8">
        <w:rPr>
          <w:b/>
          <w:bCs/>
          <w:noProof/>
          <w:sz w:val="18"/>
          <w:szCs w:val="18"/>
        </w:rPr>
        <w:t xml:space="preserve">lgorithms for </w:t>
      </w:r>
      <w:r w:rsidR="00936317">
        <w:rPr>
          <w:rFonts w:hint="eastAsia"/>
          <w:b/>
          <w:bCs/>
          <w:noProof/>
          <w:sz w:val="18"/>
          <w:szCs w:val="18"/>
        </w:rPr>
        <w:t>two a</w:t>
      </w:r>
      <w:r w:rsidR="00936317" w:rsidRPr="00936317">
        <w:rPr>
          <w:b/>
          <w:bCs/>
          <w:noProof/>
          <w:sz w:val="18"/>
          <w:szCs w:val="18"/>
        </w:rPr>
        <w:t xml:space="preserve">lloy </w:t>
      </w:r>
      <w:r w:rsidR="00936317">
        <w:rPr>
          <w:rFonts w:hint="eastAsia"/>
          <w:b/>
          <w:bCs/>
          <w:noProof/>
          <w:sz w:val="18"/>
          <w:szCs w:val="18"/>
        </w:rPr>
        <w:t>d</w:t>
      </w:r>
      <w:r w:rsidR="00936317" w:rsidRPr="00936317">
        <w:rPr>
          <w:b/>
          <w:bCs/>
          <w:noProof/>
          <w:sz w:val="18"/>
          <w:szCs w:val="18"/>
        </w:rPr>
        <w:t xml:space="preserve">ataset </w:t>
      </w:r>
      <w:r w:rsidR="00936317">
        <w:rPr>
          <w:rFonts w:hint="eastAsia"/>
          <w:b/>
          <w:bCs/>
          <w:noProof/>
          <w:sz w:val="18"/>
          <w:szCs w:val="18"/>
        </w:rPr>
        <w:t>o</w:t>
      </w:r>
      <w:r w:rsidR="00936317" w:rsidRPr="00936317">
        <w:rPr>
          <w:b/>
          <w:bCs/>
          <w:noProof/>
          <w:sz w:val="18"/>
          <w:szCs w:val="18"/>
        </w:rPr>
        <w:t xml:space="preserve">ptimization </w:t>
      </w:r>
      <w:r w:rsidR="00936317">
        <w:rPr>
          <w:rFonts w:hint="eastAsia"/>
          <w:b/>
          <w:bCs/>
          <w:noProof/>
          <w:sz w:val="18"/>
          <w:szCs w:val="18"/>
        </w:rPr>
        <w:t>t</w:t>
      </w:r>
      <w:r w:rsidR="00936317" w:rsidRPr="00936317">
        <w:rPr>
          <w:b/>
          <w:bCs/>
          <w:noProof/>
          <w:sz w:val="18"/>
          <w:szCs w:val="18"/>
        </w:rPr>
        <w:t>asks.</w:t>
      </w:r>
      <w:r w:rsidRPr="00CF2D66">
        <w:rPr>
          <w:noProof/>
          <w:sz w:val="18"/>
          <w:szCs w:val="18"/>
        </w:rPr>
        <w:t xml:space="preserve"> </w:t>
      </w:r>
      <w:r w:rsidR="00936317" w:rsidRPr="00936317">
        <w:rPr>
          <w:noProof/>
          <w:sz w:val="18"/>
          <w:szCs w:val="18"/>
        </w:rPr>
        <w:t xml:space="preserve">(a) 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936317" w:rsidRPr="00936317">
        <w:rPr>
          <w:noProof/>
          <w:sz w:val="18"/>
          <w:szCs w:val="18"/>
        </w:rPr>
        <w:t>transfer BO methods based on Alloy Dataset 1. The left panel shows Spearman correlation trends as the number of</w:t>
      </w:r>
      <w:r w:rsidR="004077F9">
        <w:rPr>
          <w:rFonts w:hint="eastAsia"/>
          <w:noProof/>
          <w:sz w:val="18"/>
          <w:szCs w:val="18"/>
        </w:rPr>
        <w:t xml:space="preserve"> </w:t>
      </w:r>
      <w:r w:rsidR="004077F9" w:rsidRPr="00936317">
        <w:rPr>
          <w:noProof/>
          <w:sz w:val="18"/>
          <w:szCs w:val="18"/>
        </w:rPr>
        <w:t>initial</w:t>
      </w:r>
      <w:r w:rsidR="00936317" w:rsidRPr="00936317">
        <w:rPr>
          <w:noProof/>
          <w:sz w:val="18"/>
          <w:szCs w:val="18"/>
        </w:rPr>
        <w:t xml:space="preserve"> samples increases. The middle panel depicts</w:t>
      </w:r>
      <w:r w:rsidR="004077F9">
        <w:rPr>
          <w:rFonts w:hint="eastAsia"/>
          <w:noProof/>
          <w:sz w:val="18"/>
          <w:szCs w:val="18"/>
        </w:rPr>
        <w:t xml:space="preserve"> the</w:t>
      </w:r>
      <w:r w:rsidR="004077F9" w:rsidRPr="00BF12D8">
        <w:rPr>
          <w:noProof/>
          <w:sz w:val="18"/>
          <w:szCs w:val="18"/>
        </w:rPr>
        <w:t xml:space="preserve"> optimization results from BO</w:t>
      </w:r>
      <w:r w:rsidR="004077F9">
        <w:rPr>
          <w:rFonts w:hint="eastAsia"/>
          <w:noProof/>
          <w:sz w:val="18"/>
          <w:szCs w:val="18"/>
        </w:rPr>
        <w:t xml:space="preserve"> </w:t>
      </w:r>
      <w:r w:rsidR="004077F9" w:rsidRPr="00BF12D8">
        <w:rPr>
          <w:noProof/>
          <w:sz w:val="18"/>
          <w:szCs w:val="18"/>
        </w:rPr>
        <w:t>using different initial sampling</w:t>
      </w:r>
      <w:r w:rsidR="00936317" w:rsidRPr="00936317">
        <w:rPr>
          <w:noProof/>
          <w:sz w:val="18"/>
          <w:szCs w:val="18"/>
        </w:rPr>
        <w:t xml:space="preserve">. The right panel illustrates the optimization trajectories for </w:t>
      </w:r>
      <w:r w:rsidR="004077F9">
        <w:rPr>
          <w:rFonts w:hint="eastAsia"/>
          <w:noProof/>
          <w:sz w:val="18"/>
          <w:szCs w:val="18"/>
        </w:rPr>
        <w:t xml:space="preserve">random </w:t>
      </w:r>
      <w:r w:rsidR="004077F9">
        <w:rPr>
          <w:noProof/>
          <w:sz w:val="18"/>
          <w:szCs w:val="18"/>
        </w:rPr>
        <w:t>samples</w:t>
      </w:r>
      <w:r w:rsidR="004077F9">
        <w:rPr>
          <w:rFonts w:hint="eastAsia"/>
          <w:noProof/>
          <w:sz w:val="18"/>
          <w:szCs w:val="18"/>
        </w:rPr>
        <w:t xml:space="preserve">, </w:t>
      </w:r>
      <w:r w:rsidR="00936317" w:rsidRPr="00936317">
        <w:rPr>
          <w:noProof/>
          <w:sz w:val="18"/>
          <w:szCs w:val="18"/>
        </w:rPr>
        <w:t>standard BO</w:t>
      </w:r>
      <w:r w:rsidR="004077F9">
        <w:rPr>
          <w:noProof/>
          <w:sz w:val="18"/>
          <w:szCs w:val="18"/>
        </w:rPr>
        <w:t>,</w:t>
      </w:r>
      <w:r w:rsidR="004077F9">
        <w:rPr>
          <w:rFonts w:hint="eastAsia"/>
          <w:noProof/>
          <w:sz w:val="18"/>
          <w:szCs w:val="18"/>
        </w:rPr>
        <w:t xml:space="preserve"> and </w:t>
      </w:r>
      <w:r w:rsidR="004077F9" w:rsidRPr="00936317">
        <w:rPr>
          <w:noProof/>
          <w:sz w:val="18"/>
          <w:szCs w:val="18"/>
        </w:rPr>
        <w:t>transfer BO</w:t>
      </w:r>
      <w:r w:rsidR="00936317" w:rsidRPr="00936317">
        <w:rPr>
          <w:noProof/>
          <w:sz w:val="18"/>
          <w:szCs w:val="18"/>
        </w:rPr>
        <w:t>.</w:t>
      </w:r>
      <w:r w:rsidR="004077F9">
        <w:rPr>
          <w:noProof/>
          <w:sz w:val="18"/>
          <w:szCs w:val="18"/>
        </w:rPr>
        <w:t xml:space="preserve"> </w:t>
      </w:r>
      <w:r w:rsidR="00936317" w:rsidRPr="00936317">
        <w:rPr>
          <w:noProof/>
          <w:sz w:val="18"/>
          <w:szCs w:val="18"/>
        </w:rPr>
        <w:t xml:space="preserve">(b) </w:t>
      </w:r>
      <w:r w:rsidR="004077F9" w:rsidRPr="00936317">
        <w:rPr>
          <w:noProof/>
          <w:sz w:val="18"/>
          <w:szCs w:val="18"/>
        </w:rPr>
        <w:t xml:space="preserve">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4077F9" w:rsidRPr="00936317">
        <w:rPr>
          <w:noProof/>
          <w:sz w:val="18"/>
          <w:szCs w:val="18"/>
        </w:rPr>
        <w:t xml:space="preserve">transfer BO methods based on Alloy Dataset </w:t>
      </w:r>
      <w:r w:rsidR="004077F9">
        <w:rPr>
          <w:rFonts w:hint="eastAsia"/>
          <w:noProof/>
          <w:sz w:val="18"/>
          <w:szCs w:val="18"/>
        </w:rPr>
        <w:t>2</w:t>
      </w:r>
      <w:r w:rsidR="00936317" w:rsidRPr="00936317">
        <w:rPr>
          <w:noProof/>
          <w:sz w:val="18"/>
          <w:szCs w:val="18"/>
        </w:rPr>
        <w:t>.</w:t>
      </w:r>
      <w:r w:rsidR="004077F9">
        <w:rPr>
          <w:rFonts w:hint="eastAsia"/>
          <w:noProof/>
          <w:sz w:val="18"/>
          <w:szCs w:val="18"/>
        </w:rPr>
        <w:t xml:space="preserve"> </w:t>
      </w:r>
      <w:r w:rsidR="00BA16BD" w:rsidRPr="00BA16BD">
        <w:rPr>
          <w:noProof/>
          <w:sz w:val="18"/>
          <w:szCs w:val="18"/>
        </w:rPr>
        <w:t xml:space="preserve">Alloy Dataset 1 is </w:t>
      </w:r>
      <w:r w:rsidR="00BA16BD">
        <w:rPr>
          <w:rFonts w:hint="eastAsia"/>
          <w:noProof/>
          <w:sz w:val="18"/>
          <w:szCs w:val="18"/>
        </w:rPr>
        <w:t xml:space="preserve">almost </w:t>
      </w:r>
      <w:r w:rsidR="00BA16BD" w:rsidRPr="00BA16BD">
        <w:rPr>
          <w:noProof/>
          <w:sz w:val="18"/>
          <w:szCs w:val="18"/>
        </w:rPr>
        <w:t>nine times larger than Dataset 2. During initial modeling, SE shows a more pronounced improvement in model metrics on Dataset 1.</w:t>
      </w:r>
      <w:r w:rsidR="00BA16BD">
        <w:rPr>
          <w:noProof/>
          <w:sz w:val="18"/>
          <w:szCs w:val="18"/>
        </w:rPr>
        <w:t xml:space="preserve"> </w:t>
      </w:r>
      <w:r w:rsidR="00934874" w:rsidRPr="00934874">
        <w:rPr>
          <w:noProof/>
          <w:sz w:val="18"/>
          <w:szCs w:val="18"/>
        </w:rPr>
        <w:t xml:space="preserve">For BO </w:t>
      </w:r>
      <w:r w:rsidR="00934874">
        <w:rPr>
          <w:rFonts w:hint="eastAsia"/>
          <w:noProof/>
          <w:sz w:val="18"/>
          <w:szCs w:val="18"/>
        </w:rPr>
        <w:t xml:space="preserve">with </w:t>
      </w:r>
      <w:r w:rsidR="00934874" w:rsidRPr="00BF12D8">
        <w:rPr>
          <w:noProof/>
          <w:sz w:val="18"/>
          <w:szCs w:val="18"/>
        </w:rPr>
        <w:t>different initial sampling</w:t>
      </w:r>
      <w:r w:rsidR="00934874" w:rsidRPr="00934874">
        <w:rPr>
          <w:noProof/>
          <w:sz w:val="18"/>
          <w:szCs w:val="18"/>
        </w:rPr>
        <w:t xml:space="preserve">, SE achieves better optimization outcomes on Dataset 2, likely due to the favorable </w:t>
      </w:r>
      <w:r w:rsidR="00934874">
        <w:rPr>
          <w:rFonts w:hint="eastAsia"/>
          <w:noProof/>
          <w:sz w:val="18"/>
          <w:szCs w:val="18"/>
        </w:rPr>
        <w:t>experiment</w:t>
      </w:r>
      <w:r w:rsidR="00BA16BD">
        <w:rPr>
          <w:rFonts w:hint="eastAsia"/>
          <w:noProof/>
          <w:sz w:val="18"/>
          <w:szCs w:val="18"/>
        </w:rPr>
        <w:t>al</w:t>
      </w:r>
      <w:r w:rsidR="00934874">
        <w:rPr>
          <w:rFonts w:hint="eastAsia"/>
          <w:noProof/>
          <w:sz w:val="18"/>
          <w:szCs w:val="18"/>
        </w:rPr>
        <w:t xml:space="preserve"> </w:t>
      </w:r>
      <w:r w:rsidR="00934874" w:rsidRPr="00934874">
        <w:rPr>
          <w:noProof/>
          <w:sz w:val="18"/>
          <w:szCs w:val="18"/>
        </w:rPr>
        <w:t xml:space="preserve">combinations being more densely concentrated at certain variable ranges, thus making them more accessible </w:t>
      </w:r>
      <w:r w:rsidR="00934874">
        <w:rPr>
          <w:rFonts w:hint="eastAsia"/>
          <w:noProof/>
          <w:sz w:val="18"/>
          <w:szCs w:val="18"/>
        </w:rPr>
        <w:t xml:space="preserve">by </w:t>
      </w:r>
      <w:r w:rsidR="00934874" w:rsidRPr="00934874">
        <w:rPr>
          <w:noProof/>
          <w:sz w:val="18"/>
          <w:szCs w:val="18"/>
        </w:rPr>
        <w:t xml:space="preserve">SE strategy. Regarding transfer sampling, the </w:t>
      </w:r>
      <w:r w:rsidR="00934874">
        <w:rPr>
          <w:rFonts w:hint="eastAsia"/>
          <w:noProof/>
          <w:sz w:val="18"/>
          <w:szCs w:val="18"/>
        </w:rPr>
        <w:t>t</w:t>
      </w:r>
      <w:r w:rsidR="00934874" w:rsidRPr="00934874">
        <w:rPr>
          <w:noProof/>
          <w:sz w:val="18"/>
          <w:szCs w:val="18"/>
        </w:rPr>
        <w:t xml:space="preserve">ransfer BO incorporating knowledge from Dataset 2 shows comparable performance to standard BO, whereas </w:t>
      </w:r>
      <w:r w:rsidR="00934874">
        <w:rPr>
          <w:rFonts w:hint="eastAsia"/>
          <w:noProof/>
          <w:sz w:val="18"/>
          <w:szCs w:val="18"/>
        </w:rPr>
        <w:t>t</w:t>
      </w:r>
      <w:r w:rsidR="00934874" w:rsidRPr="00934874">
        <w:rPr>
          <w:noProof/>
          <w:sz w:val="18"/>
          <w:szCs w:val="18"/>
        </w:rPr>
        <w:t>ransfer BO incorporating Dataset 1 knowledge outperforms standard BO, suggesting that the larger dataset may contribute more effectively to knowledge transfer.</w:t>
      </w:r>
    </w:p>
    <w:p w14:paraId="3BF4B0FF" w14:textId="77777777" w:rsidR="009804BC" w:rsidRDefault="009804BC" w:rsidP="00073975">
      <w:pPr>
        <w:ind w:left="420" w:firstLine="420"/>
        <w:jc w:val="center"/>
        <w:rPr>
          <w:noProof/>
          <w:sz w:val="18"/>
          <w:szCs w:val="18"/>
        </w:rPr>
      </w:pPr>
    </w:p>
    <w:p w14:paraId="0FE71F4A" w14:textId="65B55623" w:rsidR="009804BC" w:rsidRPr="0047001F" w:rsidRDefault="009804BC" w:rsidP="0047001F">
      <w:pPr>
        <w:ind w:left="420" w:firstLine="420"/>
        <w:rPr>
          <w:noProof/>
          <w:sz w:val="24"/>
          <w:szCs w:val="24"/>
          <w:rPrChange w:id="994" w:author="Zhe Liu" w:date="2024-10-12T17:24:00Z" w16du:dateUtc="2024-10-12T09:24:00Z">
            <w:rPr>
              <w:noProof/>
              <w:sz w:val="18"/>
              <w:szCs w:val="18"/>
            </w:rPr>
          </w:rPrChange>
        </w:rPr>
        <w:pPrChange w:id="995" w:author="Zhe Liu" w:date="2024-10-12T17:24:00Z" w16du:dateUtc="2024-10-12T09:24:00Z">
          <w:pPr>
            <w:ind w:left="420" w:firstLine="420"/>
            <w:jc w:val="left"/>
          </w:pPr>
        </w:pPrChange>
      </w:pPr>
      <w:r w:rsidRPr="0047001F">
        <w:rPr>
          <w:noProof/>
          <w:sz w:val="24"/>
          <w:szCs w:val="24"/>
          <w:rPrChange w:id="996" w:author="Zhe Liu" w:date="2024-10-12T17:24:00Z" w16du:dateUtc="2024-10-12T09:24:00Z">
            <w:rPr>
              <w:noProof/>
              <w:sz w:val="18"/>
              <w:szCs w:val="18"/>
            </w:rPr>
          </w:rPrChange>
        </w:rPr>
        <w:t xml:space="preserve">Figure 5 (a) presents the Spearman curves of models and BO optimization curves for Random, LHS, and SE sampling using dataset 1 as the target task, along with a comparison of transfer BO and standard BO curves using dataset 2 as known data. The SE sampling demonstrates better modeling performance and more stable BO optimization. Both transfer BO and standard BO exhibit comparable optimization results, outperforming Random optimization; this may be due to the limited size of dataset 2 compared to dataset 1, which hinders effective information provision. (b) illustrates the same experiment based on dataset 2, highlighting the strong potential of SE as an initial sampling method. Additionally, using dataset 1 as known data, Transfer BO 1 </w:t>
      </w:r>
      <w:r w:rsidR="005E0285" w:rsidRPr="0047001F">
        <w:rPr>
          <w:noProof/>
          <w:sz w:val="24"/>
          <w:szCs w:val="24"/>
          <w:rPrChange w:id="997" w:author="Zhe Liu" w:date="2024-10-12T17:24:00Z" w16du:dateUtc="2024-10-12T09:24:00Z">
            <w:rPr>
              <w:noProof/>
              <w:sz w:val="18"/>
              <w:szCs w:val="18"/>
            </w:rPr>
          </w:rPrChange>
        </w:rPr>
        <w:t>can</w:t>
      </w:r>
      <w:r w:rsidRPr="0047001F">
        <w:rPr>
          <w:noProof/>
          <w:sz w:val="24"/>
          <w:szCs w:val="24"/>
          <w:rPrChange w:id="998" w:author="Zhe Liu" w:date="2024-10-12T17:24:00Z" w16du:dateUtc="2024-10-12T09:24:00Z">
            <w:rPr>
              <w:noProof/>
              <w:sz w:val="18"/>
              <w:szCs w:val="18"/>
            </w:rPr>
          </w:rPrChange>
        </w:rPr>
        <w:t xml:space="preserve"> find the global optimum more quickly, showcasing the knowledge transfer capability of transfer sampling.</w:t>
      </w:r>
    </w:p>
    <w:p w14:paraId="68130A15" w14:textId="0E5411BD" w:rsidR="002D3914" w:rsidRDefault="002D3914" w:rsidP="002D3914">
      <w:pPr>
        <w:pStyle w:val="Heading1"/>
      </w:pPr>
      <w:r>
        <w:lastRenderedPageBreak/>
        <w:t>S</w:t>
      </w:r>
      <w:r>
        <w:rPr>
          <w:rFonts w:hint="eastAsia"/>
        </w:rPr>
        <w:t xml:space="preserve">ummary </w:t>
      </w:r>
      <w:r>
        <w:rPr>
          <w:rFonts w:hint="eastAsia"/>
        </w:rPr>
        <w:t>＆</w:t>
      </w:r>
      <w:r>
        <w:rPr>
          <w:rFonts w:hint="eastAsia"/>
        </w:rPr>
        <w:t xml:space="preserve"> Conclusions</w:t>
      </w:r>
    </w:p>
    <w:p w14:paraId="288B8A47" w14:textId="0FD9089E" w:rsidR="00394168" w:rsidRDefault="00394168" w:rsidP="00394168">
      <w:pPr>
        <w:ind w:left="420" w:firstLine="420"/>
      </w:pPr>
      <w:r>
        <w:t xml:space="preserve">In summary, we proposed corresponding strategies for different scenarios </w:t>
      </w:r>
      <w:r w:rsidR="005E0285">
        <w:t>before</w:t>
      </w:r>
      <w:r>
        <w:t xml:space="preserve"> implementing Bayesian Optimization (BO): SE (Sampling by Euclidean distance) for initial sampling without source data and transfer sampling when source data is available. Compared to the commonly used initial sampling strategies, </w:t>
      </w:r>
      <w:r w:rsidR="000F44F7">
        <w:t>Random</w:t>
      </w:r>
      <w:r>
        <w:t xml:space="preserve"> and LHS, SE sampling achieves globally uniform sampling. For scenarios with source data, transfer sampling effectively leverages source data knowledge to aid in optimizing the target task.</w:t>
      </w:r>
    </w:p>
    <w:p w14:paraId="7858086F" w14:textId="1801AD8C" w:rsidR="00394168" w:rsidRDefault="00394168" w:rsidP="00394168">
      <w:pPr>
        <w:ind w:left="420" w:firstLine="420"/>
      </w:pPr>
      <w:r>
        <w:t xml:space="preserve">Through simulation optimization on test functions, the cross-coupling dataset, and the alloy creep life dataset, our experiments demonstrated that SE sampling yields more stable model performance than </w:t>
      </w:r>
      <w:r w:rsidR="000F44F7">
        <w:t>Random</w:t>
      </w:r>
      <w:r>
        <w:t xml:space="preserve"> and LHS with the same number of samples, positively impacting subsequent EI optimization. Transfer BO using transfer sampling significantly increases the probability of finding the global optimum compared to standard BO with the same number of samples.</w:t>
      </w:r>
    </w:p>
    <w:p w14:paraId="19605A4F" w14:textId="43DE2DA2" w:rsidR="004D7612" w:rsidRPr="004D7612" w:rsidRDefault="004D7612" w:rsidP="004D7612">
      <w:pPr>
        <w:pStyle w:val="Heading1"/>
      </w:pPr>
      <w:r>
        <w:t>R</w:t>
      </w:r>
      <w:r>
        <w:rPr>
          <w:rFonts w:hint="eastAsia"/>
        </w:rPr>
        <w:t>eference</w:t>
      </w:r>
    </w:p>
    <w:sectPr w:rsidR="004D7612" w:rsidRPr="004D7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1" w:author="Zhe Liu" w:date="2024-10-12T15:05:00Z" w:initials="ZL">
    <w:p w14:paraId="41B0B251" w14:textId="77777777" w:rsidR="0000127B" w:rsidRDefault="0000127B" w:rsidP="0000127B">
      <w:pPr>
        <w:jc w:val="left"/>
        <w:rPr>
          <w:rFonts w:hint="eastAsia"/>
        </w:rPr>
      </w:pPr>
      <w:r>
        <w:rPr>
          <w:rStyle w:val="CommentReference"/>
        </w:rPr>
        <w:annotationRef/>
      </w:r>
      <w:r>
        <w:rPr>
          <w:sz w:val="20"/>
          <w:szCs w:val="20"/>
        </w:rPr>
        <w:t xml:space="preserve">1. </w:t>
      </w:r>
      <w:r>
        <w:rPr>
          <w:rFonts w:hint="eastAsia"/>
          <w:sz w:val="20"/>
          <w:szCs w:val="20"/>
        </w:rPr>
        <w:t>换一种方式说；</w:t>
      </w:r>
      <w:r>
        <w:rPr>
          <w:sz w:val="20"/>
          <w:szCs w:val="20"/>
        </w:rPr>
        <w:t xml:space="preserve">2. </w:t>
      </w:r>
      <w:r>
        <w:rPr>
          <w:rFonts w:hint="eastAsia"/>
          <w:sz w:val="20"/>
          <w:szCs w:val="20"/>
        </w:rPr>
        <w:t>以</w:t>
      </w:r>
      <w:r>
        <w:rPr>
          <w:sz w:val="20"/>
          <w:szCs w:val="20"/>
        </w:rPr>
        <w:t>machine learning</w:t>
      </w:r>
      <w:r>
        <w:rPr>
          <w:rFonts w:hint="eastAsia"/>
          <w:sz w:val="20"/>
          <w:szCs w:val="20"/>
        </w:rPr>
        <w:t>开头，这个放在第二句。</w:t>
      </w:r>
    </w:p>
  </w:comment>
  <w:comment w:id="212" w:author="Zhe Liu" w:date="2024-10-11T16:36:00Z" w:initials="ZL">
    <w:p w14:paraId="18564B12" w14:textId="21696EDA" w:rsidR="00CE7C32" w:rsidRDefault="00CE7C32" w:rsidP="00CE7C32">
      <w:pPr>
        <w:jc w:val="left"/>
      </w:pPr>
      <w:r>
        <w:rPr>
          <w:rStyle w:val="CommentReference"/>
        </w:rPr>
        <w:annotationRef/>
      </w:r>
      <w:r>
        <w:rPr>
          <w:rFonts w:hint="eastAsia"/>
          <w:sz w:val="20"/>
          <w:szCs w:val="20"/>
        </w:rPr>
        <w:t>格式整体改一下，只有首行缩进就行。</w:t>
      </w:r>
    </w:p>
  </w:comment>
  <w:comment w:id="818" w:author="Zhe Liu" w:date="2024-10-11T23:27:00Z" w:initials="ZL">
    <w:p w14:paraId="468034CD" w14:textId="77777777" w:rsidR="002D3DF2" w:rsidRDefault="002D3DF2" w:rsidP="002D3DF2">
      <w:pPr>
        <w:jc w:val="left"/>
      </w:pPr>
      <w:r>
        <w:rPr>
          <w:rStyle w:val="CommentReference"/>
        </w:rPr>
        <w:annotationRef/>
      </w:r>
      <w:r>
        <w:rPr>
          <w:rFonts w:hint="eastAsia"/>
          <w:sz w:val="20"/>
          <w:szCs w:val="20"/>
        </w:rPr>
        <w:t>换个词</w:t>
      </w:r>
    </w:p>
    <w:p w14:paraId="69853512" w14:textId="77777777" w:rsidR="002D3DF2" w:rsidRDefault="002D3DF2" w:rsidP="002D3DF2">
      <w:pPr>
        <w:jc w:val="left"/>
        <w:rPr>
          <w:rFonts w:hint="eastAsia"/>
        </w:rPr>
      </w:pPr>
    </w:p>
  </w:comment>
  <w:comment w:id="844" w:author="Zhe Liu" w:date="2024-10-11T16:43:00Z" w:initials="ZL">
    <w:p w14:paraId="393056F4" w14:textId="409F95F9" w:rsidR="00CE7C32" w:rsidRDefault="00CE7C32" w:rsidP="00CE7C32">
      <w:pPr>
        <w:jc w:val="left"/>
      </w:pPr>
      <w:r>
        <w:rPr>
          <w:rStyle w:val="CommentReference"/>
        </w:rPr>
        <w:annotationRef/>
      </w:r>
      <w:r>
        <w:rPr>
          <w:rFonts w:hint="eastAsia"/>
          <w:sz w:val="20"/>
          <w:szCs w:val="20"/>
        </w:rPr>
        <w:t>图片的清晰度需要提升</w:t>
      </w:r>
    </w:p>
  </w:comment>
  <w:comment w:id="845" w:author="Zhe Liu" w:date="2024-10-11T16:44:00Z" w:initials="ZL">
    <w:p w14:paraId="78953EB9" w14:textId="77777777" w:rsidR="00CE7C32" w:rsidRDefault="00CE7C32" w:rsidP="00CE7C32">
      <w:pPr>
        <w:jc w:val="left"/>
      </w:pPr>
      <w:r>
        <w:rPr>
          <w:rStyle w:val="CommentReference"/>
        </w:rPr>
        <w:annotationRef/>
      </w:r>
      <w:r>
        <w:rPr>
          <w:rFonts w:hint="eastAsia"/>
          <w:sz w:val="20"/>
          <w:szCs w:val="20"/>
        </w:rPr>
        <w:t>图中的</w:t>
      </w:r>
      <w:r>
        <w:rPr>
          <w:rFonts w:hint="eastAsia"/>
          <w:sz w:val="20"/>
          <w:szCs w:val="20"/>
        </w:rPr>
        <w:t>SE</w:t>
      </w:r>
      <w:r>
        <w:rPr>
          <w:rFonts w:hint="eastAsia"/>
          <w:sz w:val="20"/>
          <w:szCs w:val="20"/>
        </w:rPr>
        <w:t>标注需要替换</w:t>
      </w:r>
    </w:p>
    <w:p w14:paraId="0CB2D040" w14:textId="77777777" w:rsidR="00CE7C32" w:rsidRDefault="00CE7C32" w:rsidP="00CE7C32">
      <w:pPr>
        <w:jc w:val="left"/>
      </w:pPr>
    </w:p>
  </w:comment>
  <w:comment w:id="846" w:author="Zhe Liu" w:date="2024-10-11T16:46:00Z" w:initials="ZL">
    <w:p w14:paraId="47606139" w14:textId="77777777" w:rsidR="00597575" w:rsidRDefault="00597575" w:rsidP="00597575">
      <w:pPr>
        <w:jc w:val="left"/>
      </w:pPr>
      <w:r>
        <w:rPr>
          <w:rStyle w:val="CommentReference"/>
        </w:rPr>
        <w:annotationRef/>
      </w:r>
      <w:r>
        <w:rPr>
          <w:rFonts w:hint="eastAsia"/>
          <w:sz w:val="20"/>
          <w:szCs w:val="20"/>
        </w:rPr>
        <w:t>是否用</w:t>
      </w:r>
      <w:r>
        <w:rPr>
          <w:rFonts w:hint="eastAsia"/>
          <w:sz w:val="20"/>
          <w:szCs w:val="20"/>
        </w:rPr>
        <w:t>EDS</w:t>
      </w:r>
      <w:r>
        <w:rPr>
          <w:rFonts w:hint="eastAsia"/>
          <w:sz w:val="20"/>
          <w:szCs w:val="20"/>
        </w:rPr>
        <w:t>表示</w:t>
      </w:r>
    </w:p>
    <w:p w14:paraId="37AD596D" w14:textId="77777777" w:rsidR="00597575" w:rsidRDefault="00597575" w:rsidP="00597575">
      <w:pPr>
        <w:jc w:val="left"/>
      </w:pPr>
    </w:p>
  </w:comment>
  <w:comment w:id="918" w:author="Zhe Liu" w:date="2024-10-11T16:46:00Z" w:initials="ZL">
    <w:p w14:paraId="3382FBAA" w14:textId="77777777" w:rsidR="002954AB" w:rsidRDefault="00CE7C32" w:rsidP="002954AB">
      <w:pPr>
        <w:jc w:val="left"/>
      </w:pPr>
      <w:r>
        <w:rPr>
          <w:rStyle w:val="CommentReference"/>
        </w:rPr>
        <w:annotationRef/>
      </w:r>
      <w:r w:rsidR="002954AB">
        <w:rPr>
          <w:rFonts w:hint="eastAsia"/>
          <w:sz w:val="20"/>
          <w:szCs w:val="20"/>
        </w:rPr>
        <w:t>不是说用</w:t>
      </w:r>
      <w:r w:rsidR="002954AB">
        <w:rPr>
          <w:sz w:val="20"/>
          <w:szCs w:val="20"/>
        </w:rPr>
        <w:t>EDS</w:t>
      </w:r>
      <w:r w:rsidR="002954AB">
        <w:rPr>
          <w:rFonts w:hint="eastAsia"/>
          <w:sz w:val="20"/>
          <w:szCs w:val="20"/>
        </w:rPr>
        <w:t>表示？还换不换了？</w:t>
      </w:r>
      <w:r w:rsidR="002954AB">
        <w:rPr>
          <w:sz w:val="20"/>
          <w:szCs w:val="20"/>
        </w:rPr>
        <w:cr/>
      </w:r>
      <w:r w:rsidR="002954AB">
        <w:rPr>
          <w:rFonts w:hint="eastAsia"/>
          <w:sz w:val="20"/>
          <w:szCs w:val="20"/>
        </w:rPr>
        <w:t>确定一下</w:t>
      </w:r>
    </w:p>
    <w:p w14:paraId="79C66877" w14:textId="77777777" w:rsidR="002954AB" w:rsidRDefault="002954AB" w:rsidP="002954AB">
      <w:pPr>
        <w:jc w:val="left"/>
      </w:pPr>
    </w:p>
  </w:comment>
  <w:comment w:id="932" w:author="Zhe Liu" w:date="2024-10-11T23:25:00Z" w:initials="ZL">
    <w:p w14:paraId="575B80FE" w14:textId="77777777" w:rsidR="002D3DF2" w:rsidRDefault="002D3DF2" w:rsidP="002D3DF2">
      <w:pPr>
        <w:jc w:val="left"/>
      </w:pPr>
      <w:r>
        <w:rPr>
          <w:rStyle w:val="CommentReference"/>
        </w:rPr>
        <w:annotationRef/>
      </w:r>
      <w:r>
        <w:rPr>
          <w:rFonts w:hint="eastAsia"/>
          <w:sz w:val="20"/>
          <w:szCs w:val="20"/>
        </w:rPr>
        <w:t>标出来多几个</w:t>
      </w:r>
      <w:r>
        <w:rPr>
          <w:rFonts w:hint="eastAsia"/>
          <w:sz w:val="20"/>
          <w:szCs w:val="20"/>
        </w:rPr>
        <w:t>bcde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B0B251" w15:done="0"/>
  <w15:commentEx w15:paraId="18564B12" w15:done="0"/>
  <w15:commentEx w15:paraId="69853512" w15:done="0"/>
  <w15:commentEx w15:paraId="393056F4" w15:done="0"/>
  <w15:commentEx w15:paraId="0CB2D040" w15:paraIdParent="393056F4" w15:done="0"/>
  <w15:commentEx w15:paraId="37AD596D" w15:paraIdParent="393056F4" w15:done="0"/>
  <w15:commentEx w15:paraId="79C66877" w15:done="0"/>
  <w15:commentEx w15:paraId="575B8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EF14A4" w16cex:dateUtc="2024-10-12T07:05:00Z"/>
  <w16cex:commentExtensible w16cex:durableId="6C90B360" w16cex:dateUtc="2024-10-11T08:36:00Z"/>
  <w16cex:commentExtensible w16cex:durableId="28061CEF" w16cex:dateUtc="2024-10-11T15:27:00Z"/>
  <w16cex:commentExtensible w16cex:durableId="2C4581FB" w16cex:dateUtc="2024-10-11T08:43:00Z"/>
  <w16cex:commentExtensible w16cex:durableId="1CE9E286" w16cex:dateUtc="2024-10-11T08:44:00Z"/>
  <w16cex:commentExtensible w16cex:durableId="71C83C6D" w16cex:dateUtc="2024-10-11T08:46:00Z"/>
  <w16cex:commentExtensible w16cex:durableId="11FC8E62" w16cex:dateUtc="2024-10-11T08:46:00Z"/>
  <w16cex:commentExtensible w16cex:durableId="6E2DCFA7" w16cex:dateUtc="2024-10-11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B0B251" w16cid:durableId="7EEF14A4"/>
  <w16cid:commentId w16cid:paraId="18564B12" w16cid:durableId="6C90B360"/>
  <w16cid:commentId w16cid:paraId="69853512" w16cid:durableId="28061CEF"/>
  <w16cid:commentId w16cid:paraId="393056F4" w16cid:durableId="2C4581FB"/>
  <w16cid:commentId w16cid:paraId="0CB2D040" w16cid:durableId="1CE9E286"/>
  <w16cid:commentId w16cid:paraId="37AD596D" w16cid:durableId="71C83C6D"/>
  <w16cid:commentId w16cid:paraId="79C66877" w16cid:durableId="11FC8E62"/>
  <w16cid:commentId w16cid:paraId="575B80FE" w16cid:durableId="6E2DC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8F8F0" w14:textId="77777777" w:rsidR="00C05C31" w:rsidRDefault="00C05C31" w:rsidP="005132B3">
      <w:r>
        <w:separator/>
      </w:r>
    </w:p>
  </w:endnote>
  <w:endnote w:type="continuationSeparator" w:id="0">
    <w:p w14:paraId="5F392F7C" w14:textId="77777777" w:rsidR="00C05C31" w:rsidRDefault="00C05C31"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455AD" w14:textId="77777777" w:rsidR="00C05C31" w:rsidRDefault="00C05C31" w:rsidP="005132B3">
      <w:r>
        <w:separator/>
      </w:r>
    </w:p>
  </w:footnote>
  <w:footnote w:type="continuationSeparator" w:id="0">
    <w:p w14:paraId="56E6FFF9" w14:textId="77777777" w:rsidR="00C05C31" w:rsidRDefault="00C05C31"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B5B68F56"/>
    <w:lvl w:ilvl="0">
      <w:start w:val="1"/>
      <w:numFmt w:val="upperRoman"/>
      <w:pStyle w:val="Heading1"/>
      <w:lvlText w:val="%1."/>
      <w:lvlJc w:val="left"/>
      <w:pPr>
        <w:ind w:left="0" w:firstLine="0"/>
      </w:pPr>
      <w:rPr>
        <w:rFonts w:hint="eastAsia"/>
      </w:rPr>
    </w:lvl>
    <w:lvl w:ilvl="1">
      <w:start w:val="1"/>
      <w:numFmt w:val="upperLetter"/>
      <w:pStyle w:val="Heading2"/>
      <w:lvlText w:val="%2."/>
      <w:lvlJc w:val="left"/>
      <w:pPr>
        <w:ind w:left="851" w:firstLine="0"/>
      </w:pPr>
    </w:lvl>
    <w:lvl w:ilvl="2">
      <w:start w:val="1"/>
      <w:numFmt w:val="decimal"/>
      <w:pStyle w:val="Heading3"/>
      <w:lvlText w:val="%3."/>
      <w:lvlJc w:val="left"/>
      <w:pPr>
        <w:ind w:left="1701" w:firstLine="0"/>
      </w:pPr>
      <w:rPr>
        <w:rFonts w:hint="eastAsia"/>
      </w:rPr>
    </w:lvl>
    <w:lvl w:ilvl="3">
      <w:start w:val="1"/>
      <w:numFmt w:val="lowerLetter"/>
      <w:pStyle w:val="Heading4"/>
      <w:lvlText w:val="%4)"/>
      <w:lvlJc w:val="left"/>
      <w:pPr>
        <w:ind w:left="2551" w:firstLine="0"/>
      </w:pPr>
      <w:rPr>
        <w:rFonts w:hint="eastAsia"/>
      </w:rPr>
    </w:lvl>
    <w:lvl w:ilvl="4">
      <w:start w:val="1"/>
      <w:numFmt w:val="decimal"/>
      <w:pStyle w:val="Heading5"/>
      <w:lvlText w:val="(%5)"/>
      <w:lvlJc w:val="left"/>
      <w:pPr>
        <w:ind w:left="3402" w:firstLine="0"/>
      </w:pPr>
      <w:rPr>
        <w:rFonts w:hint="eastAsia"/>
      </w:rPr>
    </w:lvl>
    <w:lvl w:ilvl="5">
      <w:start w:val="1"/>
      <w:numFmt w:val="lowerLetter"/>
      <w:pStyle w:val="Heading6"/>
      <w:lvlText w:val="(%6)"/>
      <w:lvlJc w:val="left"/>
      <w:pPr>
        <w:ind w:left="4252" w:firstLine="0"/>
      </w:pPr>
      <w:rPr>
        <w:rFonts w:hint="eastAsia"/>
      </w:rPr>
    </w:lvl>
    <w:lvl w:ilvl="6">
      <w:start w:val="1"/>
      <w:numFmt w:val="lowerRoman"/>
      <w:pStyle w:val="Heading7"/>
      <w:lvlText w:val="(%7)"/>
      <w:lvlJc w:val="left"/>
      <w:pPr>
        <w:ind w:left="5102" w:firstLine="0"/>
      </w:pPr>
      <w:rPr>
        <w:rFonts w:hint="eastAsia"/>
      </w:rPr>
    </w:lvl>
    <w:lvl w:ilvl="7">
      <w:start w:val="1"/>
      <w:numFmt w:val="lowerLetter"/>
      <w:pStyle w:val="Heading8"/>
      <w:lvlText w:val="(%8)"/>
      <w:lvlJc w:val="left"/>
      <w:pPr>
        <w:ind w:left="5953" w:firstLine="0"/>
      </w:pPr>
      <w:rPr>
        <w:rFonts w:hint="eastAsia"/>
      </w:rPr>
    </w:lvl>
    <w:lvl w:ilvl="8">
      <w:start w:val="1"/>
      <w:numFmt w:val="lowerRoman"/>
      <w:pStyle w:val="Heading9"/>
      <w:lvlText w:val="(%9)"/>
      <w:lvlJc w:val="left"/>
      <w:pPr>
        <w:ind w:left="6803" w:firstLine="0"/>
      </w:pPr>
      <w:rPr>
        <w:rFonts w:hint="eastAsia"/>
      </w:rPr>
    </w:lvl>
  </w:abstractNum>
  <w:abstractNum w:abstractNumId="2"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3"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5"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6"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5"/>
  </w:num>
  <w:num w:numId="2" w16cid:durableId="1235581266">
    <w:abstractNumId w:val="0"/>
  </w:num>
  <w:num w:numId="3" w16cid:durableId="171187387">
    <w:abstractNumId w:val="2"/>
  </w:num>
  <w:num w:numId="4" w16cid:durableId="304966838">
    <w:abstractNumId w:val="3"/>
  </w:num>
  <w:num w:numId="5" w16cid:durableId="1841580399">
    <w:abstractNumId w:val="6"/>
  </w:num>
  <w:num w:numId="6" w16cid:durableId="823090130">
    <w:abstractNumId w:val="4"/>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721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83064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e Liu">
    <w15:presenceInfo w15:providerId="None" w15:userId="Zhe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8"/>
    <w:rsid w:val="00000BF1"/>
    <w:rsid w:val="00000F9A"/>
    <w:rsid w:val="0000127B"/>
    <w:rsid w:val="00003C79"/>
    <w:rsid w:val="00004FF0"/>
    <w:rsid w:val="000054F1"/>
    <w:rsid w:val="00006AD5"/>
    <w:rsid w:val="00014195"/>
    <w:rsid w:val="0001428B"/>
    <w:rsid w:val="00016D0C"/>
    <w:rsid w:val="00023C23"/>
    <w:rsid w:val="00023F14"/>
    <w:rsid w:val="00024BEB"/>
    <w:rsid w:val="00032BA1"/>
    <w:rsid w:val="00036E67"/>
    <w:rsid w:val="0003707D"/>
    <w:rsid w:val="0003786F"/>
    <w:rsid w:val="00041A2D"/>
    <w:rsid w:val="00052464"/>
    <w:rsid w:val="000620E2"/>
    <w:rsid w:val="000622E7"/>
    <w:rsid w:val="00065430"/>
    <w:rsid w:val="0006571F"/>
    <w:rsid w:val="00067CAD"/>
    <w:rsid w:val="0007141B"/>
    <w:rsid w:val="0007393C"/>
    <w:rsid w:val="00073975"/>
    <w:rsid w:val="00073AF2"/>
    <w:rsid w:val="00073ED6"/>
    <w:rsid w:val="000767A8"/>
    <w:rsid w:val="000805BD"/>
    <w:rsid w:val="00082BBA"/>
    <w:rsid w:val="0008540D"/>
    <w:rsid w:val="0008630E"/>
    <w:rsid w:val="000905C1"/>
    <w:rsid w:val="00096AE3"/>
    <w:rsid w:val="000A3DF1"/>
    <w:rsid w:val="000A4AC3"/>
    <w:rsid w:val="000A58A5"/>
    <w:rsid w:val="000A7C16"/>
    <w:rsid w:val="000B09FF"/>
    <w:rsid w:val="000B17F7"/>
    <w:rsid w:val="000B543F"/>
    <w:rsid w:val="000C101C"/>
    <w:rsid w:val="000C1910"/>
    <w:rsid w:val="000D03F1"/>
    <w:rsid w:val="000D0DB4"/>
    <w:rsid w:val="000D30D9"/>
    <w:rsid w:val="000D766A"/>
    <w:rsid w:val="000D7A10"/>
    <w:rsid w:val="000D7A52"/>
    <w:rsid w:val="000E17E0"/>
    <w:rsid w:val="000E1F68"/>
    <w:rsid w:val="000F0331"/>
    <w:rsid w:val="000F44F7"/>
    <w:rsid w:val="000F5391"/>
    <w:rsid w:val="001047BB"/>
    <w:rsid w:val="0010577D"/>
    <w:rsid w:val="0011196F"/>
    <w:rsid w:val="00125FC0"/>
    <w:rsid w:val="001320DA"/>
    <w:rsid w:val="0013210B"/>
    <w:rsid w:val="00140931"/>
    <w:rsid w:val="0014719C"/>
    <w:rsid w:val="00152346"/>
    <w:rsid w:val="0015317E"/>
    <w:rsid w:val="001539AE"/>
    <w:rsid w:val="001579FE"/>
    <w:rsid w:val="001615D0"/>
    <w:rsid w:val="001640B5"/>
    <w:rsid w:val="001763E1"/>
    <w:rsid w:val="00176DA7"/>
    <w:rsid w:val="00181765"/>
    <w:rsid w:val="00186BE0"/>
    <w:rsid w:val="00186F3C"/>
    <w:rsid w:val="00187A9A"/>
    <w:rsid w:val="00187B31"/>
    <w:rsid w:val="001965BE"/>
    <w:rsid w:val="001979D0"/>
    <w:rsid w:val="001A2342"/>
    <w:rsid w:val="001A329C"/>
    <w:rsid w:val="001A55C7"/>
    <w:rsid w:val="001A7187"/>
    <w:rsid w:val="001B03AA"/>
    <w:rsid w:val="001B2920"/>
    <w:rsid w:val="001B652E"/>
    <w:rsid w:val="001C4515"/>
    <w:rsid w:val="001C7E5E"/>
    <w:rsid w:val="001D379F"/>
    <w:rsid w:val="001D4775"/>
    <w:rsid w:val="001E7A14"/>
    <w:rsid w:val="00204377"/>
    <w:rsid w:val="002060AA"/>
    <w:rsid w:val="00206A4D"/>
    <w:rsid w:val="002101E7"/>
    <w:rsid w:val="00211688"/>
    <w:rsid w:val="002119FD"/>
    <w:rsid w:val="00211A80"/>
    <w:rsid w:val="00212081"/>
    <w:rsid w:val="00212F89"/>
    <w:rsid w:val="00213E7D"/>
    <w:rsid w:val="0022198D"/>
    <w:rsid w:val="00223002"/>
    <w:rsid w:val="00232655"/>
    <w:rsid w:val="00235EF1"/>
    <w:rsid w:val="002408A8"/>
    <w:rsid w:val="00242213"/>
    <w:rsid w:val="00250C78"/>
    <w:rsid w:val="002564F1"/>
    <w:rsid w:val="00260756"/>
    <w:rsid w:val="002621D2"/>
    <w:rsid w:val="00266B88"/>
    <w:rsid w:val="00274A22"/>
    <w:rsid w:val="00282F02"/>
    <w:rsid w:val="00287295"/>
    <w:rsid w:val="002920AB"/>
    <w:rsid w:val="00293A5E"/>
    <w:rsid w:val="00295038"/>
    <w:rsid w:val="002954AB"/>
    <w:rsid w:val="002979A8"/>
    <w:rsid w:val="00297BB6"/>
    <w:rsid w:val="002A05BB"/>
    <w:rsid w:val="002A2E20"/>
    <w:rsid w:val="002A3126"/>
    <w:rsid w:val="002B0C9E"/>
    <w:rsid w:val="002B130A"/>
    <w:rsid w:val="002B3DB6"/>
    <w:rsid w:val="002B5A53"/>
    <w:rsid w:val="002C1B81"/>
    <w:rsid w:val="002C6719"/>
    <w:rsid w:val="002D0B96"/>
    <w:rsid w:val="002D3914"/>
    <w:rsid w:val="002D3DF2"/>
    <w:rsid w:val="002D54A2"/>
    <w:rsid w:val="002F1600"/>
    <w:rsid w:val="002F20C4"/>
    <w:rsid w:val="002F3EFE"/>
    <w:rsid w:val="002F5EB2"/>
    <w:rsid w:val="00301560"/>
    <w:rsid w:val="00303F54"/>
    <w:rsid w:val="00307CE5"/>
    <w:rsid w:val="003137D3"/>
    <w:rsid w:val="00320267"/>
    <w:rsid w:val="0032116E"/>
    <w:rsid w:val="00324244"/>
    <w:rsid w:val="00327170"/>
    <w:rsid w:val="00331663"/>
    <w:rsid w:val="00340D8E"/>
    <w:rsid w:val="00343826"/>
    <w:rsid w:val="00346510"/>
    <w:rsid w:val="00361781"/>
    <w:rsid w:val="0036357E"/>
    <w:rsid w:val="00367B15"/>
    <w:rsid w:val="00371FE4"/>
    <w:rsid w:val="00381D6B"/>
    <w:rsid w:val="0038664B"/>
    <w:rsid w:val="0039107D"/>
    <w:rsid w:val="0039170D"/>
    <w:rsid w:val="00393773"/>
    <w:rsid w:val="00394168"/>
    <w:rsid w:val="003A155A"/>
    <w:rsid w:val="003A4286"/>
    <w:rsid w:val="003A624D"/>
    <w:rsid w:val="003A7461"/>
    <w:rsid w:val="003A7EB0"/>
    <w:rsid w:val="003B43B6"/>
    <w:rsid w:val="003B76E1"/>
    <w:rsid w:val="003C08E5"/>
    <w:rsid w:val="003C4BE7"/>
    <w:rsid w:val="003C5382"/>
    <w:rsid w:val="003D6D73"/>
    <w:rsid w:val="003E4316"/>
    <w:rsid w:val="003E5D5A"/>
    <w:rsid w:val="003E5FCA"/>
    <w:rsid w:val="003E61D0"/>
    <w:rsid w:val="003E6845"/>
    <w:rsid w:val="003F78CC"/>
    <w:rsid w:val="004077F9"/>
    <w:rsid w:val="00421A2E"/>
    <w:rsid w:val="004230EE"/>
    <w:rsid w:val="00425929"/>
    <w:rsid w:val="004276C6"/>
    <w:rsid w:val="004335BC"/>
    <w:rsid w:val="004341A9"/>
    <w:rsid w:val="0043741C"/>
    <w:rsid w:val="004401BF"/>
    <w:rsid w:val="0044071D"/>
    <w:rsid w:val="0044265F"/>
    <w:rsid w:val="00454621"/>
    <w:rsid w:val="004617DD"/>
    <w:rsid w:val="0046409C"/>
    <w:rsid w:val="0047001F"/>
    <w:rsid w:val="00474407"/>
    <w:rsid w:val="00475593"/>
    <w:rsid w:val="00482F0B"/>
    <w:rsid w:val="00484873"/>
    <w:rsid w:val="00496EBF"/>
    <w:rsid w:val="004A3B55"/>
    <w:rsid w:val="004A3CD0"/>
    <w:rsid w:val="004A51AF"/>
    <w:rsid w:val="004B066F"/>
    <w:rsid w:val="004B17DD"/>
    <w:rsid w:val="004B2729"/>
    <w:rsid w:val="004B4F4C"/>
    <w:rsid w:val="004D1125"/>
    <w:rsid w:val="004D68D1"/>
    <w:rsid w:val="004D7612"/>
    <w:rsid w:val="004E41A1"/>
    <w:rsid w:val="004E63CE"/>
    <w:rsid w:val="004E755A"/>
    <w:rsid w:val="004F1263"/>
    <w:rsid w:val="004F15B0"/>
    <w:rsid w:val="004F23E5"/>
    <w:rsid w:val="004F59B5"/>
    <w:rsid w:val="004F6BDF"/>
    <w:rsid w:val="00506010"/>
    <w:rsid w:val="00507D6D"/>
    <w:rsid w:val="00507EF9"/>
    <w:rsid w:val="005128E6"/>
    <w:rsid w:val="00512F7B"/>
    <w:rsid w:val="005132B3"/>
    <w:rsid w:val="0051496D"/>
    <w:rsid w:val="00514E2A"/>
    <w:rsid w:val="00515C57"/>
    <w:rsid w:val="00524659"/>
    <w:rsid w:val="00526ABC"/>
    <w:rsid w:val="005308E6"/>
    <w:rsid w:val="00542D4D"/>
    <w:rsid w:val="0054373C"/>
    <w:rsid w:val="00550E8F"/>
    <w:rsid w:val="005512E4"/>
    <w:rsid w:val="005546DE"/>
    <w:rsid w:val="00561CA9"/>
    <w:rsid w:val="005629D1"/>
    <w:rsid w:val="00564563"/>
    <w:rsid w:val="00571F4C"/>
    <w:rsid w:val="0058039E"/>
    <w:rsid w:val="0058183F"/>
    <w:rsid w:val="00581C3E"/>
    <w:rsid w:val="00594196"/>
    <w:rsid w:val="00595144"/>
    <w:rsid w:val="0059634E"/>
    <w:rsid w:val="00597575"/>
    <w:rsid w:val="005A4D53"/>
    <w:rsid w:val="005A6285"/>
    <w:rsid w:val="005B41D7"/>
    <w:rsid w:val="005B4559"/>
    <w:rsid w:val="005B4CB6"/>
    <w:rsid w:val="005B70B5"/>
    <w:rsid w:val="005C2752"/>
    <w:rsid w:val="005C5483"/>
    <w:rsid w:val="005C748C"/>
    <w:rsid w:val="005C796C"/>
    <w:rsid w:val="005C7B8B"/>
    <w:rsid w:val="005D1D76"/>
    <w:rsid w:val="005E025E"/>
    <w:rsid w:val="005E0285"/>
    <w:rsid w:val="005E1B47"/>
    <w:rsid w:val="005E2216"/>
    <w:rsid w:val="005E62A3"/>
    <w:rsid w:val="005F3622"/>
    <w:rsid w:val="005F729B"/>
    <w:rsid w:val="00601F4D"/>
    <w:rsid w:val="00602754"/>
    <w:rsid w:val="00607BCB"/>
    <w:rsid w:val="00610472"/>
    <w:rsid w:val="00625DEC"/>
    <w:rsid w:val="00626732"/>
    <w:rsid w:val="00634CC8"/>
    <w:rsid w:val="0063527C"/>
    <w:rsid w:val="006419BF"/>
    <w:rsid w:val="0066197F"/>
    <w:rsid w:val="00662E2D"/>
    <w:rsid w:val="006666AC"/>
    <w:rsid w:val="00672C41"/>
    <w:rsid w:val="00675128"/>
    <w:rsid w:val="00675309"/>
    <w:rsid w:val="006804F0"/>
    <w:rsid w:val="00682B57"/>
    <w:rsid w:val="00690E3B"/>
    <w:rsid w:val="006950F8"/>
    <w:rsid w:val="00695BCE"/>
    <w:rsid w:val="006A010E"/>
    <w:rsid w:val="006A49AE"/>
    <w:rsid w:val="006B3428"/>
    <w:rsid w:val="006C5FB7"/>
    <w:rsid w:val="006C616C"/>
    <w:rsid w:val="006C6CB7"/>
    <w:rsid w:val="006D2ACB"/>
    <w:rsid w:val="006E2000"/>
    <w:rsid w:val="006E6BAF"/>
    <w:rsid w:val="006F09A7"/>
    <w:rsid w:val="006F18A8"/>
    <w:rsid w:val="006F1CBE"/>
    <w:rsid w:val="00706F23"/>
    <w:rsid w:val="00711DCC"/>
    <w:rsid w:val="007143EE"/>
    <w:rsid w:val="0071518A"/>
    <w:rsid w:val="00716D67"/>
    <w:rsid w:val="00724C2B"/>
    <w:rsid w:val="00734795"/>
    <w:rsid w:val="007352E7"/>
    <w:rsid w:val="007357C3"/>
    <w:rsid w:val="00737339"/>
    <w:rsid w:val="00737EAA"/>
    <w:rsid w:val="00742461"/>
    <w:rsid w:val="00755BF6"/>
    <w:rsid w:val="0075687F"/>
    <w:rsid w:val="00760ABF"/>
    <w:rsid w:val="00762ED8"/>
    <w:rsid w:val="00777962"/>
    <w:rsid w:val="00780EE0"/>
    <w:rsid w:val="00785700"/>
    <w:rsid w:val="00786B6C"/>
    <w:rsid w:val="0079636E"/>
    <w:rsid w:val="007A011A"/>
    <w:rsid w:val="007A5C4B"/>
    <w:rsid w:val="007A6B17"/>
    <w:rsid w:val="007C2A5D"/>
    <w:rsid w:val="007C2E71"/>
    <w:rsid w:val="007D7316"/>
    <w:rsid w:val="007D7743"/>
    <w:rsid w:val="007E1107"/>
    <w:rsid w:val="007E20B7"/>
    <w:rsid w:val="007F09B5"/>
    <w:rsid w:val="007F1EAC"/>
    <w:rsid w:val="007F2BB2"/>
    <w:rsid w:val="007F75AA"/>
    <w:rsid w:val="00801F29"/>
    <w:rsid w:val="00802F85"/>
    <w:rsid w:val="00803294"/>
    <w:rsid w:val="00805D4C"/>
    <w:rsid w:val="00807654"/>
    <w:rsid w:val="00816B2C"/>
    <w:rsid w:val="00817023"/>
    <w:rsid w:val="00821907"/>
    <w:rsid w:val="0082369C"/>
    <w:rsid w:val="00831ED8"/>
    <w:rsid w:val="0084420D"/>
    <w:rsid w:val="00845679"/>
    <w:rsid w:val="00847C66"/>
    <w:rsid w:val="00852FDF"/>
    <w:rsid w:val="0086117C"/>
    <w:rsid w:val="00864A34"/>
    <w:rsid w:val="00870035"/>
    <w:rsid w:val="00875388"/>
    <w:rsid w:val="00876353"/>
    <w:rsid w:val="00891F4E"/>
    <w:rsid w:val="00891FB2"/>
    <w:rsid w:val="00895E7A"/>
    <w:rsid w:val="008A140F"/>
    <w:rsid w:val="008A5D58"/>
    <w:rsid w:val="008A79F6"/>
    <w:rsid w:val="008B3B34"/>
    <w:rsid w:val="008C1B54"/>
    <w:rsid w:val="008C25F3"/>
    <w:rsid w:val="008C61A3"/>
    <w:rsid w:val="008D1705"/>
    <w:rsid w:val="008E1066"/>
    <w:rsid w:val="008E1493"/>
    <w:rsid w:val="008E1CE5"/>
    <w:rsid w:val="008E2E90"/>
    <w:rsid w:val="008E48D8"/>
    <w:rsid w:val="008E766B"/>
    <w:rsid w:val="008F1485"/>
    <w:rsid w:val="008F7D08"/>
    <w:rsid w:val="00903A25"/>
    <w:rsid w:val="00905B14"/>
    <w:rsid w:val="00907FDB"/>
    <w:rsid w:val="009139C9"/>
    <w:rsid w:val="00921A27"/>
    <w:rsid w:val="00922899"/>
    <w:rsid w:val="00926CBB"/>
    <w:rsid w:val="0092744A"/>
    <w:rsid w:val="009306A3"/>
    <w:rsid w:val="00934874"/>
    <w:rsid w:val="00936317"/>
    <w:rsid w:val="00936710"/>
    <w:rsid w:val="00943CB1"/>
    <w:rsid w:val="00965D21"/>
    <w:rsid w:val="00966932"/>
    <w:rsid w:val="00967FE6"/>
    <w:rsid w:val="00971E26"/>
    <w:rsid w:val="0097393E"/>
    <w:rsid w:val="00974E0D"/>
    <w:rsid w:val="00977A87"/>
    <w:rsid w:val="009804BC"/>
    <w:rsid w:val="00987D78"/>
    <w:rsid w:val="00990747"/>
    <w:rsid w:val="009907C3"/>
    <w:rsid w:val="00991CAA"/>
    <w:rsid w:val="00997B7F"/>
    <w:rsid w:val="009A1906"/>
    <w:rsid w:val="009A3477"/>
    <w:rsid w:val="009A40DD"/>
    <w:rsid w:val="009B104A"/>
    <w:rsid w:val="009B7E3F"/>
    <w:rsid w:val="009C68EE"/>
    <w:rsid w:val="009D0E96"/>
    <w:rsid w:val="009D1067"/>
    <w:rsid w:val="009E3FF5"/>
    <w:rsid w:val="009E548F"/>
    <w:rsid w:val="009E7692"/>
    <w:rsid w:val="009F3A39"/>
    <w:rsid w:val="00A00C6E"/>
    <w:rsid w:val="00A02DB0"/>
    <w:rsid w:val="00A02EE9"/>
    <w:rsid w:val="00A039AA"/>
    <w:rsid w:val="00A054F6"/>
    <w:rsid w:val="00A05ECB"/>
    <w:rsid w:val="00A068C9"/>
    <w:rsid w:val="00A15CBD"/>
    <w:rsid w:val="00A2203C"/>
    <w:rsid w:val="00A259BE"/>
    <w:rsid w:val="00A27FD4"/>
    <w:rsid w:val="00A34FCB"/>
    <w:rsid w:val="00A369FA"/>
    <w:rsid w:val="00A42F83"/>
    <w:rsid w:val="00A45AEF"/>
    <w:rsid w:val="00A50507"/>
    <w:rsid w:val="00A514BF"/>
    <w:rsid w:val="00A554C9"/>
    <w:rsid w:val="00A558BA"/>
    <w:rsid w:val="00A5708A"/>
    <w:rsid w:val="00A57A48"/>
    <w:rsid w:val="00A670EF"/>
    <w:rsid w:val="00A77048"/>
    <w:rsid w:val="00A77F8E"/>
    <w:rsid w:val="00A81A57"/>
    <w:rsid w:val="00A81F5F"/>
    <w:rsid w:val="00A82980"/>
    <w:rsid w:val="00A90DFE"/>
    <w:rsid w:val="00A96618"/>
    <w:rsid w:val="00A96C44"/>
    <w:rsid w:val="00AA41E2"/>
    <w:rsid w:val="00AA6307"/>
    <w:rsid w:val="00AB493A"/>
    <w:rsid w:val="00AC40A3"/>
    <w:rsid w:val="00AC6B34"/>
    <w:rsid w:val="00AD45F0"/>
    <w:rsid w:val="00AD6826"/>
    <w:rsid w:val="00AE4652"/>
    <w:rsid w:val="00AE557A"/>
    <w:rsid w:val="00AE59E0"/>
    <w:rsid w:val="00AF0D92"/>
    <w:rsid w:val="00AF1986"/>
    <w:rsid w:val="00B0529E"/>
    <w:rsid w:val="00B07481"/>
    <w:rsid w:val="00B122FE"/>
    <w:rsid w:val="00B26BF9"/>
    <w:rsid w:val="00B3190D"/>
    <w:rsid w:val="00B352B2"/>
    <w:rsid w:val="00B440D0"/>
    <w:rsid w:val="00B55DB7"/>
    <w:rsid w:val="00B56497"/>
    <w:rsid w:val="00B674B2"/>
    <w:rsid w:val="00B72A94"/>
    <w:rsid w:val="00B7435E"/>
    <w:rsid w:val="00B769B0"/>
    <w:rsid w:val="00B82AA0"/>
    <w:rsid w:val="00B900F9"/>
    <w:rsid w:val="00B90CD5"/>
    <w:rsid w:val="00B93571"/>
    <w:rsid w:val="00BA16BD"/>
    <w:rsid w:val="00BA358C"/>
    <w:rsid w:val="00BA3EDB"/>
    <w:rsid w:val="00BA6C18"/>
    <w:rsid w:val="00BA7C11"/>
    <w:rsid w:val="00BB1448"/>
    <w:rsid w:val="00BB40AA"/>
    <w:rsid w:val="00BB6B40"/>
    <w:rsid w:val="00BC0F66"/>
    <w:rsid w:val="00BC4576"/>
    <w:rsid w:val="00BC59D4"/>
    <w:rsid w:val="00BD436B"/>
    <w:rsid w:val="00BE7E32"/>
    <w:rsid w:val="00BF12D8"/>
    <w:rsid w:val="00C05C31"/>
    <w:rsid w:val="00C0744B"/>
    <w:rsid w:val="00C172BE"/>
    <w:rsid w:val="00C23456"/>
    <w:rsid w:val="00C254CF"/>
    <w:rsid w:val="00C32BE9"/>
    <w:rsid w:val="00C36ACF"/>
    <w:rsid w:val="00C4283B"/>
    <w:rsid w:val="00C42FA3"/>
    <w:rsid w:val="00C4318D"/>
    <w:rsid w:val="00C46D0F"/>
    <w:rsid w:val="00C51423"/>
    <w:rsid w:val="00C545A7"/>
    <w:rsid w:val="00C6097E"/>
    <w:rsid w:val="00C65252"/>
    <w:rsid w:val="00C71740"/>
    <w:rsid w:val="00C71BCE"/>
    <w:rsid w:val="00C72D15"/>
    <w:rsid w:val="00C76BE7"/>
    <w:rsid w:val="00C803F3"/>
    <w:rsid w:val="00C80BF8"/>
    <w:rsid w:val="00C825CA"/>
    <w:rsid w:val="00C833C8"/>
    <w:rsid w:val="00C931BD"/>
    <w:rsid w:val="00CA34A7"/>
    <w:rsid w:val="00CA3C5C"/>
    <w:rsid w:val="00CA4010"/>
    <w:rsid w:val="00CA45B1"/>
    <w:rsid w:val="00CA506E"/>
    <w:rsid w:val="00CA775B"/>
    <w:rsid w:val="00CB1F38"/>
    <w:rsid w:val="00CB30DC"/>
    <w:rsid w:val="00CB43B0"/>
    <w:rsid w:val="00CB5FCC"/>
    <w:rsid w:val="00CC1C82"/>
    <w:rsid w:val="00CC793A"/>
    <w:rsid w:val="00CD2059"/>
    <w:rsid w:val="00CD5515"/>
    <w:rsid w:val="00CD68B8"/>
    <w:rsid w:val="00CE4297"/>
    <w:rsid w:val="00CE51CC"/>
    <w:rsid w:val="00CE7C32"/>
    <w:rsid w:val="00CF2D66"/>
    <w:rsid w:val="00CF3B11"/>
    <w:rsid w:val="00CF70ED"/>
    <w:rsid w:val="00D13B81"/>
    <w:rsid w:val="00D144EB"/>
    <w:rsid w:val="00D165D1"/>
    <w:rsid w:val="00D326E8"/>
    <w:rsid w:val="00D4249A"/>
    <w:rsid w:val="00D429BC"/>
    <w:rsid w:val="00D4756A"/>
    <w:rsid w:val="00D555E8"/>
    <w:rsid w:val="00D63204"/>
    <w:rsid w:val="00D63C4C"/>
    <w:rsid w:val="00D672F2"/>
    <w:rsid w:val="00D702B2"/>
    <w:rsid w:val="00D7479D"/>
    <w:rsid w:val="00D812DD"/>
    <w:rsid w:val="00D842B8"/>
    <w:rsid w:val="00D91981"/>
    <w:rsid w:val="00D94983"/>
    <w:rsid w:val="00D96081"/>
    <w:rsid w:val="00DA2ACC"/>
    <w:rsid w:val="00DA6102"/>
    <w:rsid w:val="00DA7720"/>
    <w:rsid w:val="00DB4888"/>
    <w:rsid w:val="00DC528B"/>
    <w:rsid w:val="00DD251C"/>
    <w:rsid w:val="00DD3318"/>
    <w:rsid w:val="00DD761F"/>
    <w:rsid w:val="00DE06F7"/>
    <w:rsid w:val="00DE5F42"/>
    <w:rsid w:val="00DF0948"/>
    <w:rsid w:val="00DF0E4D"/>
    <w:rsid w:val="00DF7AC2"/>
    <w:rsid w:val="00E02132"/>
    <w:rsid w:val="00E0565A"/>
    <w:rsid w:val="00E067C0"/>
    <w:rsid w:val="00E11593"/>
    <w:rsid w:val="00E13C61"/>
    <w:rsid w:val="00E17E8E"/>
    <w:rsid w:val="00E21CF7"/>
    <w:rsid w:val="00E22991"/>
    <w:rsid w:val="00E2333B"/>
    <w:rsid w:val="00E43965"/>
    <w:rsid w:val="00E44964"/>
    <w:rsid w:val="00E50E81"/>
    <w:rsid w:val="00E55FBF"/>
    <w:rsid w:val="00E6051F"/>
    <w:rsid w:val="00E71DEC"/>
    <w:rsid w:val="00E81703"/>
    <w:rsid w:val="00E865D2"/>
    <w:rsid w:val="00E93146"/>
    <w:rsid w:val="00EA2723"/>
    <w:rsid w:val="00EA4A44"/>
    <w:rsid w:val="00EC1474"/>
    <w:rsid w:val="00EC1E90"/>
    <w:rsid w:val="00EC4A0A"/>
    <w:rsid w:val="00EC4C3E"/>
    <w:rsid w:val="00EC50BC"/>
    <w:rsid w:val="00EC5179"/>
    <w:rsid w:val="00ED398C"/>
    <w:rsid w:val="00ED5FC4"/>
    <w:rsid w:val="00EE2038"/>
    <w:rsid w:val="00EE5F85"/>
    <w:rsid w:val="00EE7370"/>
    <w:rsid w:val="00F00553"/>
    <w:rsid w:val="00F01ECC"/>
    <w:rsid w:val="00F036F9"/>
    <w:rsid w:val="00F04580"/>
    <w:rsid w:val="00F06077"/>
    <w:rsid w:val="00F25C91"/>
    <w:rsid w:val="00F312CF"/>
    <w:rsid w:val="00F31570"/>
    <w:rsid w:val="00F33FD9"/>
    <w:rsid w:val="00F43C45"/>
    <w:rsid w:val="00F46CB6"/>
    <w:rsid w:val="00F50C65"/>
    <w:rsid w:val="00F547C0"/>
    <w:rsid w:val="00F56448"/>
    <w:rsid w:val="00F65600"/>
    <w:rsid w:val="00F801F5"/>
    <w:rsid w:val="00F8044C"/>
    <w:rsid w:val="00F871D1"/>
    <w:rsid w:val="00F90BE9"/>
    <w:rsid w:val="00FA7CEE"/>
    <w:rsid w:val="00FB115B"/>
    <w:rsid w:val="00FB7B76"/>
    <w:rsid w:val="00FD1DCA"/>
    <w:rsid w:val="00FD1F0C"/>
    <w:rsid w:val="00FD28C3"/>
    <w:rsid w:val="00FE6F8A"/>
    <w:rsid w:val="00FE7DDE"/>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32B3"/>
    <w:pPr>
      <w:keepNext/>
      <w:keepLines/>
      <w:numPr>
        <w:numId w:val="8"/>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2B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132B3"/>
    <w:rPr>
      <w:sz w:val="18"/>
      <w:szCs w:val="18"/>
    </w:rPr>
  </w:style>
  <w:style w:type="paragraph" w:styleId="Footer">
    <w:name w:val="footer"/>
    <w:basedOn w:val="Normal"/>
    <w:link w:val="FooterChar"/>
    <w:uiPriority w:val="99"/>
    <w:unhideWhenUsed/>
    <w:rsid w:val="005132B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132B3"/>
    <w:rPr>
      <w:sz w:val="18"/>
      <w:szCs w:val="18"/>
    </w:rPr>
  </w:style>
  <w:style w:type="character" w:customStyle="1" w:styleId="Heading1Char">
    <w:name w:val="Heading 1 Char"/>
    <w:basedOn w:val="DefaultParagraphFont"/>
    <w:link w:val="Heading1"/>
    <w:uiPriority w:val="9"/>
    <w:rsid w:val="005132B3"/>
    <w:rPr>
      <w:b/>
      <w:bCs/>
      <w:kern w:val="44"/>
      <w:sz w:val="44"/>
      <w:szCs w:val="44"/>
    </w:rPr>
  </w:style>
  <w:style w:type="character" w:customStyle="1" w:styleId="Heading2Char">
    <w:name w:val="Heading 2 Char"/>
    <w:basedOn w:val="DefaultParagraphFont"/>
    <w:link w:val="Heading2"/>
    <w:uiPriority w:val="9"/>
    <w:rsid w:val="0022198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2198D"/>
    <w:rPr>
      <w:b/>
      <w:bCs/>
      <w:sz w:val="32"/>
      <w:szCs w:val="32"/>
    </w:rPr>
  </w:style>
  <w:style w:type="character" w:customStyle="1" w:styleId="Heading4Char">
    <w:name w:val="Heading 4 Char"/>
    <w:basedOn w:val="DefaultParagraphFont"/>
    <w:link w:val="Heading4"/>
    <w:uiPriority w:val="9"/>
    <w:rsid w:val="0022198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22198D"/>
    <w:rPr>
      <w:b/>
      <w:bCs/>
      <w:sz w:val="28"/>
      <w:szCs w:val="28"/>
    </w:rPr>
  </w:style>
  <w:style w:type="character" w:customStyle="1" w:styleId="Heading6Char">
    <w:name w:val="Heading 6 Char"/>
    <w:basedOn w:val="DefaultParagraphFont"/>
    <w:link w:val="Heading6"/>
    <w:uiPriority w:val="9"/>
    <w:rsid w:val="0022198D"/>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22198D"/>
    <w:rPr>
      <w:b/>
      <w:bCs/>
      <w:sz w:val="24"/>
      <w:szCs w:val="24"/>
    </w:rPr>
  </w:style>
  <w:style w:type="character" w:customStyle="1" w:styleId="Heading8Char">
    <w:name w:val="Heading 8 Char"/>
    <w:basedOn w:val="DefaultParagraphFont"/>
    <w:link w:val="Heading8"/>
    <w:uiPriority w:val="9"/>
    <w:semiHidden/>
    <w:rsid w:val="0022198D"/>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22198D"/>
    <w:rPr>
      <w:rFonts w:asciiTheme="majorHAnsi" w:eastAsiaTheme="majorEastAsia" w:hAnsiTheme="majorHAnsi" w:cstheme="majorBidi"/>
    </w:rPr>
  </w:style>
  <w:style w:type="character" w:styleId="LineNumber">
    <w:name w:val="line number"/>
    <w:basedOn w:val="DefaultParagraphFont"/>
    <w:uiPriority w:val="99"/>
    <w:semiHidden/>
    <w:unhideWhenUsed/>
    <w:rsid w:val="009139C9"/>
  </w:style>
  <w:style w:type="character" w:styleId="PlaceholderText">
    <w:name w:val="Placeholder Text"/>
    <w:basedOn w:val="DefaultParagraphFont"/>
    <w:uiPriority w:val="99"/>
    <w:semiHidden/>
    <w:rsid w:val="00CA3C5C"/>
    <w:rPr>
      <w:color w:val="666666"/>
    </w:rPr>
  </w:style>
  <w:style w:type="paragraph" w:styleId="NormalWeb">
    <w:name w:val="Normal (Web)"/>
    <w:basedOn w:val="Normal"/>
    <w:uiPriority w:val="99"/>
    <w:semiHidden/>
    <w:unhideWhenUsed/>
    <w:rsid w:val="00A82980"/>
    <w:rPr>
      <w:sz w:val="24"/>
      <w:szCs w:val="24"/>
    </w:rPr>
  </w:style>
  <w:style w:type="paragraph" w:styleId="Revision">
    <w:name w:val="Revision"/>
    <w:hidden/>
    <w:uiPriority w:val="99"/>
    <w:semiHidden/>
    <w:rsid w:val="00943CB1"/>
  </w:style>
  <w:style w:type="character" w:styleId="CommentReference">
    <w:name w:val="annotation reference"/>
    <w:basedOn w:val="DefaultParagraphFont"/>
    <w:uiPriority w:val="99"/>
    <w:semiHidden/>
    <w:unhideWhenUsed/>
    <w:rsid w:val="00CE7C32"/>
    <w:rPr>
      <w:sz w:val="16"/>
      <w:szCs w:val="16"/>
    </w:rPr>
  </w:style>
  <w:style w:type="paragraph" w:styleId="CommentText">
    <w:name w:val="annotation text"/>
    <w:basedOn w:val="Normal"/>
    <w:link w:val="CommentTextChar"/>
    <w:uiPriority w:val="99"/>
    <w:semiHidden/>
    <w:unhideWhenUsed/>
    <w:rsid w:val="00CE7C32"/>
    <w:rPr>
      <w:sz w:val="20"/>
      <w:szCs w:val="20"/>
    </w:rPr>
  </w:style>
  <w:style w:type="character" w:customStyle="1" w:styleId="CommentTextChar">
    <w:name w:val="Comment Text Char"/>
    <w:basedOn w:val="DefaultParagraphFont"/>
    <w:link w:val="CommentText"/>
    <w:uiPriority w:val="99"/>
    <w:semiHidden/>
    <w:rsid w:val="00CE7C32"/>
    <w:rPr>
      <w:sz w:val="20"/>
      <w:szCs w:val="20"/>
    </w:rPr>
  </w:style>
  <w:style w:type="paragraph" w:styleId="CommentSubject">
    <w:name w:val="annotation subject"/>
    <w:basedOn w:val="CommentText"/>
    <w:next w:val="CommentText"/>
    <w:link w:val="CommentSubjectChar"/>
    <w:uiPriority w:val="99"/>
    <w:semiHidden/>
    <w:unhideWhenUsed/>
    <w:rsid w:val="00CE7C32"/>
    <w:rPr>
      <w:b/>
      <w:bCs/>
    </w:rPr>
  </w:style>
  <w:style w:type="character" w:customStyle="1" w:styleId="CommentSubjectChar">
    <w:name w:val="Comment Subject Char"/>
    <w:basedOn w:val="CommentTextChar"/>
    <w:link w:val="CommentSubject"/>
    <w:uiPriority w:val="99"/>
    <w:semiHidden/>
    <w:rsid w:val="00CE7C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9595">
      <w:bodyDiv w:val="1"/>
      <w:marLeft w:val="0"/>
      <w:marRight w:val="0"/>
      <w:marTop w:val="0"/>
      <w:marBottom w:val="0"/>
      <w:divBdr>
        <w:top w:val="none" w:sz="0" w:space="0" w:color="auto"/>
        <w:left w:val="none" w:sz="0" w:space="0" w:color="auto"/>
        <w:bottom w:val="none" w:sz="0" w:space="0" w:color="auto"/>
        <w:right w:val="none" w:sz="0" w:space="0" w:color="auto"/>
      </w:divBdr>
      <w:divsChild>
        <w:div w:id="1031223749">
          <w:marLeft w:val="0"/>
          <w:marRight w:val="0"/>
          <w:marTop w:val="0"/>
          <w:marBottom w:val="0"/>
          <w:divBdr>
            <w:top w:val="none" w:sz="0" w:space="0" w:color="auto"/>
            <w:left w:val="none" w:sz="0" w:space="0" w:color="auto"/>
            <w:bottom w:val="none" w:sz="0" w:space="0" w:color="auto"/>
            <w:right w:val="none" w:sz="0" w:space="0" w:color="auto"/>
          </w:divBdr>
          <w:divsChild>
            <w:div w:id="1308320563">
              <w:marLeft w:val="0"/>
              <w:marRight w:val="0"/>
              <w:marTop w:val="0"/>
              <w:marBottom w:val="0"/>
              <w:divBdr>
                <w:top w:val="none" w:sz="0" w:space="0" w:color="auto"/>
                <w:left w:val="none" w:sz="0" w:space="0" w:color="auto"/>
                <w:bottom w:val="none" w:sz="0" w:space="0" w:color="auto"/>
                <w:right w:val="none" w:sz="0" w:space="0" w:color="auto"/>
              </w:divBdr>
              <w:divsChild>
                <w:div w:id="1789546947">
                  <w:marLeft w:val="0"/>
                  <w:marRight w:val="0"/>
                  <w:marTop w:val="0"/>
                  <w:marBottom w:val="0"/>
                  <w:divBdr>
                    <w:top w:val="none" w:sz="0" w:space="0" w:color="auto"/>
                    <w:left w:val="none" w:sz="0" w:space="0" w:color="auto"/>
                    <w:bottom w:val="none" w:sz="0" w:space="0" w:color="auto"/>
                    <w:right w:val="none" w:sz="0" w:space="0" w:color="auto"/>
                  </w:divBdr>
                  <w:divsChild>
                    <w:div w:id="16264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41369">
          <w:marLeft w:val="0"/>
          <w:marRight w:val="0"/>
          <w:marTop w:val="0"/>
          <w:marBottom w:val="0"/>
          <w:divBdr>
            <w:top w:val="none" w:sz="0" w:space="0" w:color="auto"/>
            <w:left w:val="none" w:sz="0" w:space="0" w:color="auto"/>
            <w:bottom w:val="none" w:sz="0" w:space="0" w:color="auto"/>
            <w:right w:val="none" w:sz="0" w:space="0" w:color="auto"/>
          </w:divBdr>
          <w:divsChild>
            <w:div w:id="556016928">
              <w:marLeft w:val="0"/>
              <w:marRight w:val="0"/>
              <w:marTop w:val="0"/>
              <w:marBottom w:val="0"/>
              <w:divBdr>
                <w:top w:val="none" w:sz="0" w:space="0" w:color="auto"/>
                <w:left w:val="none" w:sz="0" w:space="0" w:color="auto"/>
                <w:bottom w:val="none" w:sz="0" w:space="0" w:color="auto"/>
                <w:right w:val="none" w:sz="0" w:space="0" w:color="auto"/>
              </w:divBdr>
              <w:divsChild>
                <w:div w:id="521749213">
                  <w:marLeft w:val="0"/>
                  <w:marRight w:val="0"/>
                  <w:marTop w:val="0"/>
                  <w:marBottom w:val="0"/>
                  <w:divBdr>
                    <w:top w:val="none" w:sz="0" w:space="0" w:color="auto"/>
                    <w:left w:val="none" w:sz="0" w:space="0" w:color="auto"/>
                    <w:bottom w:val="none" w:sz="0" w:space="0" w:color="auto"/>
                    <w:right w:val="none" w:sz="0" w:space="0" w:color="auto"/>
                  </w:divBdr>
                  <w:divsChild>
                    <w:div w:id="1176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0294">
      <w:bodyDiv w:val="1"/>
      <w:marLeft w:val="0"/>
      <w:marRight w:val="0"/>
      <w:marTop w:val="0"/>
      <w:marBottom w:val="0"/>
      <w:divBdr>
        <w:top w:val="none" w:sz="0" w:space="0" w:color="auto"/>
        <w:left w:val="none" w:sz="0" w:space="0" w:color="auto"/>
        <w:bottom w:val="none" w:sz="0" w:space="0" w:color="auto"/>
        <w:right w:val="none" w:sz="0" w:space="0" w:color="auto"/>
      </w:divBdr>
    </w:div>
    <w:div w:id="298268722">
      <w:bodyDiv w:val="1"/>
      <w:marLeft w:val="0"/>
      <w:marRight w:val="0"/>
      <w:marTop w:val="0"/>
      <w:marBottom w:val="0"/>
      <w:divBdr>
        <w:top w:val="none" w:sz="0" w:space="0" w:color="auto"/>
        <w:left w:val="none" w:sz="0" w:space="0" w:color="auto"/>
        <w:bottom w:val="none" w:sz="0" w:space="0" w:color="auto"/>
        <w:right w:val="none" w:sz="0" w:space="0" w:color="auto"/>
      </w:divBdr>
      <w:divsChild>
        <w:div w:id="486216466">
          <w:marLeft w:val="0"/>
          <w:marRight w:val="0"/>
          <w:marTop w:val="0"/>
          <w:marBottom w:val="0"/>
          <w:divBdr>
            <w:top w:val="none" w:sz="0" w:space="0" w:color="auto"/>
            <w:left w:val="none" w:sz="0" w:space="0" w:color="auto"/>
            <w:bottom w:val="none" w:sz="0" w:space="0" w:color="auto"/>
            <w:right w:val="none" w:sz="0" w:space="0" w:color="auto"/>
          </w:divBdr>
          <w:divsChild>
            <w:div w:id="1896500644">
              <w:marLeft w:val="0"/>
              <w:marRight w:val="0"/>
              <w:marTop w:val="0"/>
              <w:marBottom w:val="0"/>
              <w:divBdr>
                <w:top w:val="none" w:sz="0" w:space="0" w:color="auto"/>
                <w:left w:val="none" w:sz="0" w:space="0" w:color="auto"/>
                <w:bottom w:val="none" w:sz="0" w:space="0" w:color="auto"/>
                <w:right w:val="none" w:sz="0" w:space="0" w:color="auto"/>
              </w:divBdr>
              <w:divsChild>
                <w:div w:id="2138444841">
                  <w:marLeft w:val="0"/>
                  <w:marRight w:val="0"/>
                  <w:marTop w:val="0"/>
                  <w:marBottom w:val="0"/>
                  <w:divBdr>
                    <w:top w:val="none" w:sz="0" w:space="0" w:color="auto"/>
                    <w:left w:val="none" w:sz="0" w:space="0" w:color="auto"/>
                    <w:bottom w:val="none" w:sz="0" w:space="0" w:color="auto"/>
                    <w:right w:val="none" w:sz="0" w:space="0" w:color="auto"/>
                  </w:divBdr>
                  <w:divsChild>
                    <w:div w:id="1901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3012">
          <w:marLeft w:val="0"/>
          <w:marRight w:val="0"/>
          <w:marTop w:val="0"/>
          <w:marBottom w:val="0"/>
          <w:divBdr>
            <w:top w:val="none" w:sz="0" w:space="0" w:color="auto"/>
            <w:left w:val="none" w:sz="0" w:space="0" w:color="auto"/>
            <w:bottom w:val="none" w:sz="0" w:space="0" w:color="auto"/>
            <w:right w:val="none" w:sz="0" w:space="0" w:color="auto"/>
          </w:divBdr>
          <w:divsChild>
            <w:div w:id="444078509">
              <w:marLeft w:val="0"/>
              <w:marRight w:val="0"/>
              <w:marTop w:val="0"/>
              <w:marBottom w:val="0"/>
              <w:divBdr>
                <w:top w:val="none" w:sz="0" w:space="0" w:color="auto"/>
                <w:left w:val="none" w:sz="0" w:space="0" w:color="auto"/>
                <w:bottom w:val="none" w:sz="0" w:space="0" w:color="auto"/>
                <w:right w:val="none" w:sz="0" w:space="0" w:color="auto"/>
              </w:divBdr>
              <w:divsChild>
                <w:div w:id="2103337271">
                  <w:marLeft w:val="0"/>
                  <w:marRight w:val="0"/>
                  <w:marTop w:val="0"/>
                  <w:marBottom w:val="0"/>
                  <w:divBdr>
                    <w:top w:val="none" w:sz="0" w:space="0" w:color="auto"/>
                    <w:left w:val="none" w:sz="0" w:space="0" w:color="auto"/>
                    <w:bottom w:val="none" w:sz="0" w:space="0" w:color="auto"/>
                    <w:right w:val="none" w:sz="0" w:space="0" w:color="auto"/>
                  </w:divBdr>
                  <w:divsChild>
                    <w:div w:id="926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1795">
      <w:bodyDiv w:val="1"/>
      <w:marLeft w:val="0"/>
      <w:marRight w:val="0"/>
      <w:marTop w:val="0"/>
      <w:marBottom w:val="0"/>
      <w:divBdr>
        <w:top w:val="none" w:sz="0" w:space="0" w:color="auto"/>
        <w:left w:val="none" w:sz="0" w:space="0" w:color="auto"/>
        <w:bottom w:val="none" w:sz="0" w:space="0" w:color="auto"/>
        <w:right w:val="none" w:sz="0" w:space="0" w:color="auto"/>
      </w:divBdr>
    </w:div>
    <w:div w:id="765418236">
      <w:bodyDiv w:val="1"/>
      <w:marLeft w:val="0"/>
      <w:marRight w:val="0"/>
      <w:marTop w:val="0"/>
      <w:marBottom w:val="0"/>
      <w:divBdr>
        <w:top w:val="none" w:sz="0" w:space="0" w:color="auto"/>
        <w:left w:val="none" w:sz="0" w:space="0" w:color="auto"/>
        <w:bottom w:val="none" w:sz="0" w:space="0" w:color="auto"/>
        <w:right w:val="none" w:sz="0" w:space="0" w:color="auto"/>
      </w:divBdr>
    </w:div>
    <w:div w:id="835414627">
      <w:bodyDiv w:val="1"/>
      <w:marLeft w:val="0"/>
      <w:marRight w:val="0"/>
      <w:marTop w:val="0"/>
      <w:marBottom w:val="0"/>
      <w:divBdr>
        <w:top w:val="none" w:sz="0" w:space="0" w:color="auto"/>
        <w:left w:val="none" w:sz="0" w:space="0" w:color="auto"/>
        <w:bottom w:val="none" w:sz="0" w:space="0" w:color="auto"/>
        <w:right w:val="none" w:sz="0" w:space="0" w:color="auto"/>
      </w:divBdr>
    </w:div>
    <w:div w:id="959141928">
      <w:bodyDiv w:val="1"/>
      <w:marLeft w:val="0"/>
      <w:marRight w:val="0"/>
      <w:marTop w:val="0"/>
      <w:marBottom w:val="0"/>
      <w:divBdr>
        <w:top w:val="none" w:sz="0" w:space="0" w:color="auto"/>
        <w:left w:val="none" w:sz="0" w:space="0" w:color="auto"/>
        <w:bottom w:val="none" w:sz="0" w:space="0" w:color="auto"/>
        <w:right w:val="none" w:sz="0" w:space="0" w:color="auto"/>
      </w:divBdr>
    </w:div>
    <w:div w:id="1002661319">
      <w:bodyDiv w:val="1"/>
      <w:marLeft w:val="0"/>
      <w:marRight w:val="0"/>
      <w:marTop w:val="0"/>
      <w:marBottom w:val="0"/>
      <w:divBdr>
        <w:top w:val="none" w:sz="0" w:space="0" w:color="auto"/>
        <w:left w:val="none" w:sz="0" w:space="0" w:color="auto"/>
        <w:bottom w:val="none" w:sz="0" w:space="0" w:color="auto"/>
        <w:right w:val="none" w:sz="0" w:space="0" w:color="auto"/>
      </w:divBdr>
    </w:div>
    <w:div w:id="1078094684">
      <w:bodyDiv w:val="1"/>
      <w:marLeft w:val="0"/>
      <w:marRight w:val="0"/>
      <w:marTop w:val="0"/>
      <w:marBottom w:val="0"/>
      <w:divBdr>
        <w:top w:val="none" w:sz="0" w:space="0" w:color="auto"/>
        <w:left w:val="none" w:sz="0" w:space="0" w:color="auto"/>
        <w:bottom w:val="none" w:sz="0" w:space="0" w:color="auto"/>
        <w:right w:val="none" w:sz="0" w:space="0" w:color="auto"/>
      </w:divBdr>
    </w:div>
    <w:div w:id="1098021049">
      <w:bodyDiv w:val="1"/>
      <w:marLeft w:val="0"/>
      <w:marRight w:val="0"/>
      <w:marTop w:val="0"/>
      <w:marBottom w:val="0"/>
      <w:divBdr>
        <w:top w:val="none" w:sz="0" w:space="0" w:color="auto"/>
        <w:left w:val="none" w:sz="0" w:space="0" w:color="auto"/>
        <w:bottom w:val="none" w:sz="0" w:space="0" w:color="auto"/>
        <w:right w:val="none" w:sz="0" w:space="0" w:color="auto"/>
      </w:divBdr>
    </w:div>
    <w:div w:id="1105418182">
      <w:bodyDiv w:val="1"/>
      <w:marLeft w:val="0"/>
      <w:marRight w:val="0"/>
      <w:marTop w:val="0"/>
      <w:marBottom w:val="0"/>
      <w:divBdr>
        <w:top w:val="none" w:sz="0" w:space="0" w:color="auto"/>
        <w:left w:val="none" w:sz="0" w:space="0" w:color="auto"/>
        <w:bottom w:val="none" w:sz="0" w:space="0" w:color="auto"/>
        <w:right w:val="none" w:sz="0" w:space="0" w:color="auto"/>
      </w:divBdr>
    </w:div>
    <w:div w:id="1196119749">
      <w:bodyDiv w:val="1"/>
      <w:marLeft w:val="0"/>
      <w:marRight w:val="0"/>
      <w:marTop w:val="0"/>
      <w:marBottom w:val="0"/>
      <w:divBdr>
        <w:top w:val="none" w:sz="0" w:space="0" w:color="auto"/>
        <w:left w:val="none" w:sz="0" w:space="0" w:color="auto"/>
        <w:bottom w:val="none" w:sz="0" w:space="0" w:color="auto"/>
        <w:right w:val="none" w:sz="0" w:space="0" w:color="auto"/>
      </w:divBdr>
      <w:divsChild>
        <w:div w:id="424544436">
          <w:marLeft w:val="0"/>
          <w:marRight w:val="0"/>
          <w:marTop w:val="0"/>
          <w:marBottom w:val="0"/>
          <w:divBdr>
            <w:top w:val="none" w:sz="0" w:space="0" w:color="auto"/>
            <w:left w:val="none" w:sz="0" w:space="0" w:color="auto"/>
            <w:bottom w:val="none" w:sz="0" w:space="0" w:color="auto"/>
            <w:right w:val="none" w:sz="0" w:space="0" w:color="auto"/>
          </w:divBdr>
          <w:divsChild>
            <w:div w:id="1349796736">
              <w:marLeft w:val="0"/>
              <w:marRight w:val="0"/>
              <w:marTop w:val="0"/>
              <w:marBottom w:val="0"/>
              <w:divBdr>
                <w:top w:val="none" w:sz="0" w:space="0" w:color="auto"/>
                <w:left w:val="none" w:sz="0" w:space="0" w:color="auto"/>
                <w:bottom w:val="none" w:sz="0" w:space="0" w:color="auto"/>
                <w:right w:val="none" w:sz="0" w:space="0" w:color="auto"/>
              </w:divBdr>
              <w:divsChild>
                <w:div w:id="1929655285">
                  <w:marLeft w:val="0"/>
                  <w:marRight w:val="0"/>
                  <w:marTop w:val="0"/>
                  <w:marBottom w:val="0"/>
                  <w:divBdr>
                    <w:top w:val="none" w:sz="0" w:space="0" w:color="auto"/>
                    <w:left w:val="none" w:sz="0" w:space="0" w:color="auto"/>
                    <w:bottom w:val="none" w:sz="0" w:space="0" w:color="auto"/>
                    <w:right w:val="none" w:sz="0" w:space="0" w:color="auto"/>
                  </w:divBdr>
                  <w:divsChild>
                    <w:div w:id="599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075">
          <w:marLeft w:val="0"/>
          <w:marRight w:val="0"/>
          <w:marTop w:val="0"/>
          <w:marBottom w:val="0"/>
          <w:divBdr>
            <w:top w:val="none" w:sz="0" w:space="0" w:color="auto"/>
            <w:left w:val="none" w:sz="0" w:space="0" w:color="auto"/>
            <w:bottom w:val="none" w:sz="0" w:space="0" w:color="auto"/>
            <w:right w:val="none" w:sz="0" w:space="0" w:color="auto"/>
          </w:divBdr>
          <w:divsChild>
            <w:div w:id="1388411460">
              <w:marLeft w:val="0"/>
              <w:marRight w:val="0"/>
              <w:marTop w:val="0"/>
              <w:marBottom w:val="0"/>
              <w:divBdr>
                <w:top w:val="none" w:sz="0" w:space="0" w:color="auto"/>
                <w:left w:val="none" w:sz="0" w:space="0" w:color="auto"/>
                <w:bottom w:val="none" w:sz="0" w:space="0" w:color="auto"/>
                <w:right w:val="none" w:sz="0" w:space="0" w:color="auto"/>
              </w:divBdr>
              <w:divsChild>
                <w:div w:id="1281107846">
                  <w:marLeft w:val="0"/>
                  <w:marRight w:val="0"/>
                  <w:marTop w:val="0"/>
                  <w:marBottom w:val="0"/>
                  <w:divBdr>
                    <w:top w:val="none" w:sz="0" w:space="0" w:color="auto"/>
                    <w:left w:val="none" w:sz="0" w:space="0" w:color="auto"/>
                    <w:bottom w:val="none" w:sz="0" w:space="0" w:color="auto"/>
                    <w:right w:val="none" w:sz="0" w:space="0" w:color="auto"/>
                  </w:divBdr>
                  <w:divsChild>
                    <w:div w:id="16181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6702">
      <w:bodyDiv w:val="1"/>
      <w:marLeft w:val="0"/>
      <w:marRight w:val="0"/>
      <w:marTop w:val="0"/>
      <w:marBottom w:val="0"/>
      <w:divBdr>
        <w:top w:val="none" w:sz="0" w:space="0" w:color="auto"/>
        <w:left w:val="none" w:sz="0" w:space="0" w:color="auto"/>
        <w:bottom w:val="none" w:sz="0" w:space="0" w:color="auto"/>
        <w:right w:val="none" w:sz="0" w:space="0" w:color="auto"/>
      </w:divBdr>
    </w:div>
    <w:div w:id="1460302117">
      <w:bodyDiv w:val="1"/>
      <w:marLeft w:val="0"/>
      <w:marRight w:val="0"/>
      <w:marTop w:val="0"/>
      <w:marBottom w:val="0"/>
      <w:divBdr>
        <w:top w:val="none" w:sz="0" w:space="0" w:color="auto"/>
        <w:left w:val="none" w:sz="0" w:space="0" w:color="auto"/>
        <w:bottom w:val="none" w:sz="0" w:space="0" w:color="auto"/>
        <w:right w:val="none" w:sz="0" w:space="0" w:color="auto"/>
      </w:divBdr>
    </w:div>
    <w:div w:id="1553998259">
      <w:bodyDiv w:val="1"/>
      <w:marLeft w:val="0"/>
      <w:marRight w:val="0"/>
      <w:marTop w:val="0"/>
      <w:marBottom w:val="0"/>
      <w:divBdr>
        <w:top w:val="none" w:sz="0" w:space="0" w:color="auto"/>
        <w:left w:val="none" w:sz="0" w:space="0" w:color="auto"/>
        <w:bottom w:val="none" w:sz="0" w:space="0" w:color="auto"/>
        <w:right w:val="none" w:sz="0" w:space="0" w:color="auto"/>
      </w:divBdr>
    </w:div>
    <w:div w:id="1660500358">
      <w:bodyDiv w:val="1"/>
      <w:marLeft w:val="0"/>
      <w:marRight w:val="0"/>
      <w:marTop w:val="0"/>
      <w:marBottom w:val="0"/>
      <w:divBdr>
        <w:top w:val="none" w:sz="0" w:space="0" w:color="auto"/>
        <w:left w:val="none" w:sz="0" w:space="0" w:color="auto"/>
        <w:bottom w:val="none" w:sz="0" w:space="0" w:color="auto"/>
        <w:right w:val="none" w:sz="0" w:space="0" w:color="auto"/>
      </w:divBdr>
    </w:div>
    <w:div w:id="1682390304">
      <w:bodyDiv w:val="1"/>
      <w:marLeft w:val="0"/>
      <w:marRight w:val="0"/>
      <w:marTop w:val="0"/>
      <w:marBottom w:val="0"/>
      <w:divBdr>
        <w:top w:val="none" w:sz="0" w:space="0" w:color="auto"/>
        <w:left w:val="none" w:sz="0" w:space="0" w:color="auto"/>
        <w:bottom w:val="none" w:sz="0" w:space="0" w:color="auto"/>
        <w:right w:val="none" w:sz="0" w:space="0" w:color="auto"/>
      </w:divBdr>
      <w:divsChild>
        <w:div w:id="1424297407">
          <w:marLeft w:val="547"/>
          <w:marRight w:val="0"/>
          <w:marTop w:val="0"/>
          <w:marBottom w:val="0"/>
          <w:divBdr>
            <w:top w:val="none" w:sz="0" w:space="0" w:color="auto"/>
            <w:left w:val="none" w:sz="0" w:space="0" w:color="auto"/>
            <w:bottom w:val="none" w:sz="0" w:space="0" w:color="auto"/>
            <w:right w:val="none" w:sz="0" w:space="0" w:color="auto"/>
          </w:divBdr>
        </w:div>
      </w:divsChild>
    </w:div>
    <w:div w:id="1883012756">
      <w:bodyDiv w:val="1"/>
      <w:marLeft w:val="0"/>
      <w:marRight w:val="0"/>
      <w:marTop w:val="0"/>
      <w:marBottom w:val="0"/>
      <w:divBdr>
        <w:top w:val="none" w:sz="0" w:space="0" w:color="auto"/>
        <w:left w:val="none" w:sz="0" w:space="0" w:color="auto"/>
        <w:bottom w:val="none" w:sz="0" w:space="0" w:color="auto"/>
        <w:right w:val="none" w:sz="0" w:space="0" w:color="auto"/>
      </w:divBdr>
      <w:divsChild>
        <w:div w:id="549390036">
          <w:marLeft w:val="0"/>
          <w:marRight w:val="0"/>
          <w:marTop w:val="0"/>
          <w:marBottom w:val="0"/>
          <w:divBdr>
            <w:top w:val="none" w:sz="0" w:space="0" w:color="auto"/>
            <w:left w:val="none" w:sz="0" w:space="0" w:color="auto"/>
            <w:bottom w:val="none" w:sz="0" w:space="0" w:color="auto"/>
            <w:right w:val="none" w:sz="0" w:space="0" w:color="auto"/>
          </w:divBdr>
          <w:divsChild>
            <w:div w:id="565650472">
              <w:marLeft w:val="0"/>
              <w:marRight w:val="0"/>
              <w:marTop w:val="0"/>
              <w:marBottom w:val="0"/>
              <w:divBdr>
                <w:top w:val="none" w:sz="0" w:space="0" w:color="auto"/>
                <w:left w:val="none" w:sz="0" w:space="0" w:color="auto"/>
                <w:bottom w:val="none" w:sz="0" w:space="0" w:color="auto"/>
                <w:right w:val="none" w:sz="0" w:space="0" w:color="auto"/>
              </w:divBdr>
              <w:divsChild>
                <w:div w:id="1993486130">
                  <w:marLeft w:val="0"/>
                  <w:marRight w:val="0"/>
                  <w:marTop w:val="0"/>
                  <w:marBottom w:val="0"/>
                  <w:divBdr>
                    <w:top w:val="none" w:sz="0" w:space="0" w:color="auto"/>
                    <w:left w:val="none" w:sz="0" w:space="0" w:color="auto"/>
                    <w:bottom w:val="none" w:sz="0" w:space="0" w:color="auto"/>
                    <w:right w:val="none" w:sz="0" w:space="0" w:color="auto"/>
                  </w:divBdr>
                  <w:divsChild>
                    <w:div w:id="1843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2598">
          <w:marLeft w:val="0"/>
          <w:marRight w:val="0"/>
          <w:marTop w:val="0"/>
          <w:marBottom w:val="0"/>
          <w:divBdr>
            <w:top w:val="none" w:sz="0" w:space="0" w:color="auto"/>
            <w:left w:val="none" w:sz="0" w:space="0" w:color="auto"/>
            <w:bottom w:val="none" w:sz="0" w:space="0" w:color="auto"/>
            <w:right w:val="none" w:sz="0" w:space="0" w:color="auto"/>
          </w:divBdr>
          <w:divsChild>
            <w:div w:id="1635869622">
              <w:marLeft w:val="0"/>
              <w:marRight w:val="0"/>
              <w:marTop w:val="0"/>
              <w:marBottom w:val="0"/>
              <w:divBdr>
                <w:top w:val="none" w:sz="0" w:space="0" w:color="auto"/>
                <w:left w:val="none" w:sz="0" w:space="0" w:color="auto"/>
                <w:bottom w:val="none" w:sz="0" w:space="0" w:color="auto"/>
                <w:right w:val="none" w:sz="0" w:space="0" w:color="auto"/>
              </w:divBdr>
              <w:divsChild>
                <w:div w:id="1325429464">
                  <w:marLeft w:val="0"/>
                  <w:marRight w:val="0"/>
                  <w:marTop w:val="0"/>
                  <w:marBottom w:val="0"/>
                  <w:divBdr>
                    <w:top w:val="none" w:sz="0" w:space="0" w:color="auto"/>
                    <w:left w:val="none" w:sz="0" w:space="0" w:color="auto"/>
                    <w:bottom w:val="none" w:sz="0" w:space="0" w:color="auto"/>
                    <w:right w:val="none" w:sz="0" w:space="0" w:color="auto"/>
                  </w:divBdr>
                  <w:divsChild>
                    <w:div w:id="2271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963">
      <w:bodyDiv w:val="1"/>
      <w:marLeft w:val="0"/>
      <w:marRight w:val="0"/>
      <w:marTop w:val="0"/>
      <w:marBottom w:val="0"/>
      <w:divBdr>
        <w:top w:val="none" w:sz="0" w:space="0" w:color="auto"/>
        <w:left w:val="none" w:sz="0" w:space="0" w:color="auto"/>
        <w:bottom w:val="none" w:sz="0" w:space="0" w:color="auto"/>
        <w:right w:val="none" w:sz="0" w:space="0" w:color="auto"/>
      </w:divBdr>
    </w:div>
    <w:div w:id="195455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6C4C-2510-4358-A5B4-418805AB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Zhe Liu</cp:lastModifiedBy>
  <cp:revision>3</cp:revision>
  <dcterms:created xsi:type="dcterms:W3CDTF">2024-10-12T08:48:00Z</dcterms:created>
  <dcterms:modified xsi:type="dcterms:W3CDTF">2024-10-12T09:31:00Z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7f40921df8e20062256df0f88e20239c41666a35ceb013da5107aa73e71f920a</vt:lpwstr>
  </property>
</Properties>
</file>